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0F335" w14:textId="6B32FDB1" w:rsidR="008D6542" w:rsidRPr="00D93999" w:rsidRDefault="00A60C45" w:rsidP="008D6542">
      <w:pPr>
        <w:spacing w:line="480" w:lineRule="auto"/>
        <w:jc w:val="center"/>
      </w:pPr>
      <w:r>
        <w:t>The E</w:t>
      </w:r>
      <w:r w:rsidR="008D6542" w:rsidRPr="00D93999">
        <w:t>ffects of</w:t>
      </w:r>
      <w:r>
        <w:t xml:space="preserve"> Native Prairie Plants on Wild B</w:t>
      </w:r>
      <w:r w:rsidR="008D6542" w:rsidRPr="00D93999">
        <w:t>ee Diversity</w:t>
      </w:r>
    </w:p>
    <w:p w14:paraId="5BAF2A12" w14:textId="77777777" w:rsidR="008D6542" w:rsidRPr="00D93999" w:rsidRDefault="008D6542" w:rsidP="006A1562">
      <w:pPr>
        <w:spacing w:line="480" w:lineRule="auto"/>
      </w:pPr>
    </w:p>
    <w:p w14:paraId="63B39DE7" w14:textId="100369DE" w:rsidR="00623F25" w:rsidRPr="00D93999" w:rsidRDefault="00623F25" w:rsidP="00623F25">
      <w:pPr>
        <w:spacing w:line="480" w:lineRule="auto"/>
        <w:ind w:firstLine="720"/>
      </w:pPr>
      <w:r w:rsidRPr="00D93999">
        <w:t>Over the last hundred years, agriculture has begun to dominate the landscape</w:t>
      </w:r>
      <w:ins w:id="0" w:author="Auerbach, Ezra" w:date="2018-12-07T11:25:00Z">
        <w:r w:rsidR="007D2E28">
          <w:t xml:space="preserve"> </w:t>
        </w:r>
      </w:ins>
      <w:ins w:id="1" w:author="Auerbach, Ezra" w:date="2018-12-07T11:23:00Z">
        <w:r w:rsidR="007D2E28">
          <w:t>(</w:t>
        </w:r>
        <w:r w:rsidR="007D2E28" w:rsidRPr="007D2E28">
          <w:rPr>
            <w:highlight w:val="yellow"/>
            <w:rPrChange w:id="2" w:author="Auerbach, Ezra" w:date="2018-12-07T11:26:00Z">
              <w:rPr/>
            </w:rPrChange>
          </w:rPr>
          <w:t>Citation</w:t>
        </w:r>
        <w:r w:rsidR="007D2E28">
          <w:t>)</w:t>
        </w:r>
      </w:ins>
      <w:r w:rsidRPr="00D93999">
        <w:t>.</w:t>
      </w:r>
      <w:ins w:id="3" w:author="Auerbach, Ezra" w:date="2018-12-07T11:23:00Z">
        <w:r w:rsidR="007D2E28">
          <w:t xml:space="preserve"> </w:t>
        </w:r>
      </w:ins>
      <w:ins w:id="4" w:author="Auerbach, Ezra" w:date="2018-12-07T11:24:00Z">
        <w:r w:rsidR="007D2E28">
          <w:t>In order to combat the increase in agriculture and the potential impacts, the United States Department of Agriculture created The Conservation Reserve Program</w:t>
        </w:r>
      </w:ins>
      <w:ins w:id="5" w:author="Auerbach, Ezra" w:date="2018-12-07T11:25:00Z">
        <w:r w:rsidR="007D2E28">
          <w:t xml:space="preserve"> (CRP) (</w:t>
        </w:r>
        <w:r w:rsidR="007D2E28" w:rsidRPr="007D2E28">
          <w:rPr>
            <w:highlight w:val="yellow"/>
            <w:rPrChange w:id="6" w:author="Auerbach, Ezra" w:date="2018-12-07T11:26:00Z">
              <w:rPr/>
            </w:rPrChange>
          </w:rPr>
          <w:t>citation</w:t>
        </w:r>
        <w:r w:rsidR="007D2E28">
          <w:t>)</w:t>
        </w:r>
      </w:ins>
      <w:ins w:id="7" w:author="Auerbach, Ezra" w:date="2018-12-07T11:24:00Z">
        <w:r w:rsidR="007D2E28">
          <w:t xml:space="preserve">. </w:t>
        </w:r>
      </w:ins>
      <w:del w:id="8" w:author="Auerbach, Ezra" w:date="2018-12-07T11:24:00Z">
        <w:r w:rsidRPr="00D93999" w:rsidDel="007D2E28">
          <w:delText xml:space="preserve"> </w:delText>
        </w:r>
      </w:del>
      <w:r w:rsidRPr="00D93999">
        <w:t xml:space="preserve">The Conservation Reserve Program </w:t>
      </w:r>
      <w:del w:id="9" w:author="Auerbach, Ezra" w:date="2018-12-07T11:25:00Z">
        <w:r w:rsidRPr="00D93999" w:rsidDel="007D2E28">
          <w:delText xml:space="preserve">(CRP) </w:delText>
        </w:r>
      </w:del>
      <w:r w:rsidRPr="00D93999">
        <w:t>was signed into law in 1985 and is a voluntary program where</w:t>
      </w:r>
      <w:ins w:id="10" w:author="Auerbach, Ezra" w:date="2018-12-07T11:26:00Z">
        <w:r w:rsidR="007D2E28">
          <w:t>by</w:t>
        </w:r>
      </w:ins>
      <w:r w:rsidRPr="00D93999">
        <w:t xml:space="preserve"> farmers and land owners remove private land from agricultural production</w:t>
      </w:r>
      <w:ins w:id="11" w:author="Auerbach, Ezra" w:date="2018-12-07T11:43:00Z">
        <w:r w:rsidR="0067164F">
          <w:t xml:space="preserve"> for 10-15 years</w:t>
        </w:r>
      </w:ins>
      <w:ins w:id="12" w:author="Auerbach, Ezra" w:date="2018-12-07T11:29:00Z">
        <w:r w:rsidR="0067164F">
          <w:t xml:space="preserve">. </w:t>
        </w:r>
      </w:ins>
      <w:ins w:id="13" w:author="Auerbach, Ezra" w:date="2018-12-07T11:44:00Z">
        <w:r w:rsidR="0067164F">
          <w:t xml:space="preserve">This conservation land must be converted into one of ten conservation initiatives. Each initiative contains one or more practices, for example CP42 Pollinator Habitat is found within the Pollinator Habitat Initiative </w:t>
        </w:r>
        <w:r w:rsidR="0067164F" w:rsidRPr="0067164F">
          <w:rPr>
            <w:highlight w:val="yellow"/>
            <w:rPrChange w:id="14" w:author="Auerbach, Ezra" w:date="2018-12-07T11:46:00Z">
              <w:rPr/>
            </w:rPrChange>
          </w:rPr>
          <w:t>(citation)</w:t>
        </w:r>
      </w:ins>
      <w:del w:id="15" w:author="Auerbach, Ezra" w:date="2018-12-07T11:29:00Z">
        <w:r w:rsidRPr="00D93999" w:rsidDel="007D2E28">
          <w:delText xml:space="preserve"> and convert it to </w:delText>
        </w:r>
      </w:del>
      <w:del w:id="16" w:author="Auerbach, Ezra" w:date="2018-12-07T11:27:00Z">
        <w:r w:rsidRPr="00D93999" w:rsidDel="007D2E28">
          <w:delText>conservation lands</w:delText>
        </w:r>
        <w:r w:rsidR="003E0CB8" w:rsidRPr="00D93999" w:rsidDel="007D2E28">
          <w:delText xml:space="preserve"> for 10-15 years</w:delText>
        </w:r>
      </w:del>
      <w:r w:rsidRPr="00D93999">
        <w:t>. CRP was</w:t>
      </w:r>
      <w:del w:id="17" w:author="Auerbach, Ezra" w:date="2018-12-07T11:46:00Z">
        <w:r w:rsidRPr="00D93999" w:rsidDel="0067164F">
          <w:delText xml:space="preserve"> </w:delText>
        </w:r>
      </w:del>
      <w:ins w:id="18" w:author="Auerbach, Ezra" w:date="2018-12-07T11:46:00Z">
        <w:r w:rsidR="0067164F">
          <w:t xml:space="preserve"> </w:t>
        </w:r>
      </w:ins>
      <w:r w:rsidRPr="00D93999">
        <w:t>designed to help improve the health and quality of the environment</w:t>
      </w:r>
      <w:ins w:id="19" w:author="Auerbach, Ezra" w:date="2018-12-07T11:46:00Z">
        <w:r w:rsidR="0067164F">
          <w:t xml:space="preserve">, specifically </w:t>
        </w:r>
      </w:ins>
      <w:ins w:id="20" w:author="Auerbach, Ezra" w:date="2018-12-07T11:47:00Z">
        <w:r w:rsidR="0067164F">
          <w:t xml:space="preserve">to combat the effects of </w:t>
        </w:r>
      </w:ins>
      <w:ins w:id="21" w:author="Auerbach, Ezra" w:date="2018-12-07T11:46:00Z">
        <w:r w:rsidR="0067164F">
          <w:t>extremel</w:t>
        </w:r>
      </w:ins>
      <w:ins w:id="22" w:author="Auerbach, Ezra" w:date="2018-12-07T11:47:00Z">
        <w:r w:rsidR="0067164F">
          <w:t xml:space="preserve">y high amounts of soil erosion </w:t>
        </w:r>
        <w:r w:rsidR="0067164F" w:rsidRPr="0067164F">
          <w:rPr>
            <w:highlight w:val="yellow"/>
            <w:rPrChange w:id="23" w:author="Auerbach, Ezra" w:date="2018-12-07T11:47:00Z">
              <w:rPr/>
            </w:rPrChange>
          </w:rPr>
          <w:t>citation</w:t>
        </w:r>
        <w:r w:rsidR="0067164F">
          <w:t>)</w:t>
        </w:r>
      </w:ins>
      <w:r w:rsidR="003E0CB8" w:rsidRPr="00D93999">
        <w:t xml:space="preserve">. </w:t>
      </w:r>
      <w:del w:id="24" w:author="Auerbach, Ezra" w:date="2018-12-07T11:47:00Z">
        <w:r w:rsidR="003E0CB8" w:rsidRPr="00D93999" w:rsidDel="0067164F">
          <w:delText>Specifically, the</w:delText>
        </w:r>
      </w:del>
      <w:ins w:id="25" w:author="Auerbach, Ezra" w:date="2018-12-07T11:48:00Z">
        <w:r w:rsidR="00850292">
          <w:t>Its</w:t>
        </w:r>
      </w:ins>
      <w:r w:rsidR="003E0CB8" w:rsidRPr="00D93999">
        <w:t xml:space="preserve"> long</w:t>
      </w:r>
      <w:ins w:id="26" w:author="Auerbach, Ezra" w:date="2018-12-07T11:48:00Z">
        <w:r w:rsidR="00850292">
          <w:t>-</w:t>
        </w:r>
      </w:ins>
      <w:del w:id="27" w:author="Auerbach, Ezra" w:date="2018-12-07T11:48:00Z">
        <w:r w:rsidR="003E0CB8" w:rsidRPr="00D93999" w:rsidDel="00850292">
          <w:delText xml:space="preserve"> </w:delText>
        </w:r>
      </w:del>
      <w:r w:rsidR="003E0CB8" w:rsidRPr="00D93999">
        <w:t>ter</w:t>
      </w:r>
      <w:ins w:id="28" w:author="Auerbach, Ezra" w:date="2018-12-07T11:48:00Z">
        <w:r w:rsidR="00850292">
          <w:t>m</w:t>
        </w:r>
      </w:ins>
      <w:del w:id="29" w:author="Auerbach, Ezra" w:date="2018-12-07T11:48:00Z">
        <w:r w:rsidR="003E0CB8" w:rsidRPr="00D93999" w:rsidDel="00850292">
          <w:delText>ms</w:delText>
        </w:r>
      </w:del>
      <w:r w:rsidR="003E0CB8" w:rsidRPr="00D93999">
        <w:t xml:space="preserve"> goal is to re-establish native lands,</w:t>
      </w:r>
      <w:r w:rsidRPr="00D93999">
        <w:t xml:space="preserve"> improve water quality, </w:t>
      </w:r>
      <w:r w:rsidR="003E0CB8" w:rsidRPr="00D93999">
        <w:t>decrease erosion, and much more</w:t>
      </w:r>
      <w:ins w:id="30" w:author="Auerbach, Ezra" w:date="2018-12-07T11:48:00Z">
        <w:r w:rsidR="00850292">
          <w:t xml:space="preserve"> through the various program initiatives </w:t>
        </w:r>
        <w:r w:rsidR="00850292" w:rsidRPr="00850292">
          <w:rPr>
            <w:highlight w:val="yellow"/>
            <w:rPrChange w:id="31" w:author="Auerbach, Ezra" w:date="2018-12-07T11:48:00Z">
              <w:rPr/>
            </w:rPrChange>
          </w:rPr>
          <w:t>(citation</w:t>
        </w:r>
        <w:r w:rsidR="00850292">
          <w:t>)</w:t>
        </w:r>
      </w:ins>
      <w:r w:rsidRPr="00D93999">
        <w:t xml:space="preserve">. </w:t>
      </w:r>
      <w:r w:rsidRPr="00850292">
        <w:rPr>
          <w:highlight w:val="green"/>
          <w:rPrChange w:id="32" w:author="Auerbach, Ezra" w:date="2018-12-07T11:49:00Z">
            <w:rPr/>
          </w:rPrChange>
        </w:rPr>
        <w:t>The increase in agriculture has created fragmented landscapes that provide very little support to pollinator communities.</w:t>
      </w:r>
      <w:r w:rsidRPr="00D93999">
        <w:t xml:space="preserve"> This has led to the development of the </w:t>
      </w:r>
      <w:r w:rsidR="003E0CB8" w:rsidRPr="00D93999">
        <w:t>Pollinator Habitat Initiative, CP-42</w:t>
      </w:r>
      <w:r w:rsidR="00016516" w:rsidRPr="00D93999">
        <w:t xml:space="preserve">. </w:t>
      </w:r>
      <w:r w:rsidRPr="00D93999">
        <w:t>Agricultural or other lands are replaced with seed mixes that are designed by private industr</w:t>
      </w:r>
      <w:r w:rsidR="003E0CB8" w:rsidRPr="00D93999">
        <w:t xml:space="preserve">y with the help of the United States </w:t>
      </w:r>
      <w:r w:rsidR="00D93999">
        <w:t>Department of Agriculture</w:t>
      </w:r>
      <w:ins w:id="33" w:author="Auerbach, Ezra" w:date="2018-12-07T11:49:00Z">
        <w:r w:rsidR="00850292">
          <w:t>’s</w:t>
        </w:r>
      </w:ins>
      <w:r w:rsidR="00D93999">
        <w:t xml:space="preserve"> (USDA)</w:t>
      </w:r>
      <w:r w:rsidR="003E0CB8" w:rsidRPr="00D93999">
        <w:t xml:space="preserve"> National R</w:t>
      </w:r>
      <w:r w:rsidR="00D93999">
        <w:t>esources Conservation Service (NRCS) and</w:t>
      </w:r>
      <w:r w:rsidR="003E0CB8" w:rsidRPr="00D93999">
        <w:t xml:space="preserve"> </w:t>
      </w:r>
      <w:del w:id="34" w:author="Auerbach, Ezra" w:date="2018-12-07T11:49:00Z">
        <w:r w:rsidR="003E0CB8" w:rsidRPr="00D93999" w:rsidDel="00850292">
          <w:delText>USDA-</w:delText>
        </w:r>
      </w:del>
      <w:r w:rsidR="003E0CB8" w:rsidRPr="00D93999">
        <w:t>Farm Service Agency</w:t>
      </w:r>
      <w:r w:rsidR="00D93999">
        <w:t xml:space="preserve"> (FSA)</w:t>
      </w:r>
      <w:r w:rsidRPr="00D93999">
        <w:t>.</w:t>
      </w:r>
    </w:p>
    <w:p w14:paraId="7CBD949C" w14:textId="2B23172E" w:rsidR="00623F25" w:rsidRPr="00D93999" w:rsidRDefault="003E0CB8" w:rsidP="00623F25">
      <w:pPr>
        <w:spacing w:line="480" w:lineRule="auto"/>
        <w:ind w:firstLine="720"/>
      </w:pPr>
      <w:r w:rsidRPr="00D93999">
        <w:t>The P</w:t>
      </w:r>
      <w:r w:rsidR="00623F25" w:rsidRPr="00D93999">
        <w:t xml:space="preserve">ollinator </w:t>
      </w:r>
      <w:ins w:id="35" w:author="Auerbach, Ezra" w:date="2018-12-07T11:50:00Z">
        <w:r w:rsidR="00850292">
          <w:t xml:space="preserve">Habitat </w:t>
        </w:r>
      </w:ins>
      <w:r w:rsidR="00623F25" w:rsidRPr="00D93999">
        <w:t>Initiative</w:t>
      </w:r>
      <w:del w:id="36" w:author="Auerbach, Ezra" w:date="2018-12-07T11:50:00Z">
        <w:r w:rsidR="00623F25" w:rsidRPr="00D93999" w:rsidDel="00850292">
          <w:delText>, CP-42</w:delText>
        </w:r>
      </w:del>
      <w:r w:rsidR="00623F25" w:rsidRPr="00D93999">
        <w:t>, was created to reverse the declines in honey bee</w:t>
      </w:r>
      <w:ins w:id="37" w:author="Auerbach, Ezra" w:date="2018-12-07T11:50:00Z">
        <w:r w:rsidR="00850292">
          <w:t xml:space="preserve"> (</w:t>
        </w:r>
        <w:r w:rsidR="00850292">
          <w:rPr>
            <w:i/>
          </w:rPr>
          <w:t>Apis mellifera</w:t>
        </w:r>
      </w:ins>
      <w:ins w:id="38" w:author="Auerbach, Ezra" w:date="2018-12-07T11:52:00Z">
        <w:r w:rsidR="00850292">
          <w:rPr>
            <w:i/>
          </w:rPr>
          <w:t xml:space="preserve"> </w:t>
        </w:r>
        <w:r w:rsidR="00850292">
          <w:t>L.)</w:t>
        </w:r>
      </w:ins>
      <w:ins w:id="39" w:author="Auerbach, Ezra" w:date="2018-12-07T11:50:00Z">
        <w:r w:rsidR="00850292">
          <w:rPr>
            <w:i/>
          </w:rPr>
          <w:t xml:space="preserve">, </w:t>
        </w:r>
      </w:ins>
      <w:del w:id="40" w:author="Auerbach, Ezra" w:date="2018-12-07T11:52:00Z">
        <w:r w:rsidR="00623F25" w:rsidRPr="00D93999" w:rsidDel="00850292">
          <w:delText xml:space="preserve"> </w:delText>
        </w:r>
      </w:del>
      <w:r w:rsidR="00623F25" w:rsidRPr="00D93999">
        <w:t>and native pollinator populations</w:t>
      </w:r>
      <w:r w:rsidRPr="00D93999">
        <w:t xml:space="preserve"> (USDA-FRS</w:t>
      </w:r>
      <w:del w:id="41" w:author="Auerbach, Ezra" w:date="2018-12-07T11:52:00Z">
        <w:r w:rsidRPr="00D93999" w:rsidDel="00850292">
          <w:delText>,</w:delText>
        </w:r>
      </w:del>
      <w:r w:rsidRPr="00D93999">
        <w:t xml:space="preserve"> 2018)</w:t>
      </w:r>
      <w:r w:rsidR="00623F25" w:rsidRPr="00D93999">
        <w:t>. CP-42 is designed to improve pollinator populations by increasing</w:t>
      </w:r>
      <w:ins w:id="42" w:author="Auerbach, Ezra" w:date="2018-12-07T11:53:00Z">
        <w:r w:rsidR="00850292">
          <w:t xml:space="preserve"> food</w:t>
        </w:r>
      </w:ins>
      <w:r w:rsidR="00623F25" w:rsidRPr="00D93999">
        <w:t xml:space="preserve"> plant diversity. </w:t>
      </w:r>
      <w:del w:id="43" w:author="Auerbach, Ezra" w:date="2018-12-07T11:53:00Z">
        <w:r w:rsidR="00623F25" w:rsidRPr="00D93999" w:rsidDel="00850292">
          <w:delText xml:space="preserve">Along with the increase in pollinator diversity, this program is designed to increase beneficial </w:delText>
        </w:r>
        <w:r w:rsidRPr="00D93999" w:rsidDel="00850292">
          <w:delText>insects that</w:delText>
        </w:r>
        <w:r w:rsidR="00623F25" w:rsidRPr="00D93999" w:rsidDel="00850292">
          <w:delText xml:space="preserve"> prey on crop pests. </w:delText>
        </w:r>
      </w:del>
      <w:r w:rsidR="00623F25" w:rsidRPr="00D93999">
        <w:t>In conjunction with private industry</w:t>
      </w:r>
      <w:r w:rsidRPr="00D93999">
        <w:t>, the USDA-NRCS and USDA-FRS have</w:t>
      </w:r>
      <w:r w:rsidR="00623F25" w:rsidRPr="00D93999">
        <w:t xml:space="preserve"> worked to produce seed mixes that contain at least nine species of </w:t>
      </w:r>
      <w:ins w:id="44" w:author="Auerbach, Ezra" w:date="2018-12-07T11:53:00Z">
        <w:r w:rsidR="00850292">
          <w:t>“</w:t>
        </w:r>
      </w:ins>
      <w:r w:rsidR="00623F25" w:rsidRPr="00D93999">
        <w:t>pollinator friendly</w:t>
      </w:r>
      <w:ins w:id="45" w:author="Auerbach, Ezra" w:date="2018-12-07T11:53:00Z">
        <w:r w:rsidR="00850292">
          <w:t>”</w:t>
        </w:r>
      </w:ins>
      <w:r w:rsidR="00623F25" w:rsidRPr="00D93999">
        <w:t xml:space="preserve"> wildflowers, legumes, and shrubs. The program </w:t>
      </w:r>
      <w:r w:rsidR="00623F25" w:rsidRPr="00D93999">
        <w:lastRenderedPageBreak/>
        <w:t xml:space="preserve">requires species to bloom throughout the </w:t>
      </w:r>
      <w:ins w:id="46" w:author="Auerbach, Ezra" w:date="2018-12-07T11:53:00Z">
        <w:r w:rsidR="00850292">
          <w:t xml:space="preserve">growing </w:t>
        </w:r>
      </w:ins>
      <w:r w:rsidR="00623F25" w:rsidRPr="00D93999">
        <w:t xml:space="preserve">season so pollinators have </w:t>
      </w:r>
      <w:ins w:id="47" w:author="Auerbach, Ezra" w:date="2018-12-07T11:54:00Z">
        <w:r w:rsidR="00850292">
          <w:t xml:space="preserve">access to </w:t>
        </w:r>
      </w:ins>
      <w:r w:rsidR="00623F25" w:rsidRPr="00D93999">
        <w:t xml:space="preserve">both nectar and pollen throughout the agricultural season. </w:t>
      </w:r>
    </w:p>
    <w:p w14:paraId="76602683" w14:textId="5E81A654" w:rsidR="00627B6E" w:rsidRPr="00D93999" w:rsidRDefault="00627B6E" w:rsidP="00623F25">
      <w:pPr>
        <w:spacing w:line="480" w:lineRule="auto"/>
        <w:ind w:firstLine="720"/>
      </w:pPr>
      <w:r w:rsidRPr="00D93999">
        <w:t xml:space="preserve">Wild bee species are some of the most </w:t>
      </w:r>
      <w:r w:rsidR="008D6542" w:rsidRPr="00D93999">
        <w:t>sensitive organisms to land-</w:t>
      </w:r>
      <w:r w:rsidR="003F79C4" w:rsidRPr="00D93999">
        <w:t>use changes</w:t>
      </w:r>
      <w:r w:rsidRPr="00D93999">
        <w:t xml:space="preserve"> (Hendrickx et al. 2007).</w:t>
      </w:r>
      <w:r w:rsidR="00453787" w:rsidRPr="00D93999">
        <w:t xml:space="preserve"> </w:t>
      </w:r>
      <w:del w:id="48" w:author="Auerbach, Ezra" w:date="2018-12-07T11:54:00Z">
        <w:r w:rsidR="00453787" w:rsidRPr="00D93999" w:rsidDel="00850292">
          <w:delText>Pollinators such</w:delText>
        </w:r>
        <w:r w:rsidR="008D6542" w:rsidRPr="00D93999" w:rsidDel="00850292">
          <w:delText xml:space="preserve"> as wild </w:delText>
        </w:r>
      </w:del>
      <w:ins w:id="49" w:author="Auerbach, Ezra" w:date="2018-12-07T11:54:00Z">
        <w:r w:rsidR="00850292">
          <w:t xml:space="preserve">Wild </w:t>
        </w:r>
      </w:ins>
      <w:r w:rsidR="008D6542" w:rsidRPr="00D93999">
        <w:t xml:space="preserve">bees are essential to the </w:t>
      </w:r>
      <w:r w:rsidR="00453787" w:rsidRPr="00D93999">
        <w:t xml:space="preserve">pollination and reproduction </w:t>
      </w:r>
      <w:r w:rsidR="008D6542" w:rsidRPr="00D93999">
        <w:t>of</w:t>
      </w:r>
      <w:r w:rsidR="00453787" w:rsidRPr="00D93999">
        <w:t xml:space="preserve"> at least two thirds of </w:t>
      </w:r>
      <w:r w:rsidR="008D6542" w:rsidRPr="00D93999">
        <w:t xml:space="preserve">known </w:t>
      </w:r>
      <w:r w:rsidR="00453787" w:rsidRPr="00D93999">
        <w:t>flowering plant species</w:t>
      </w:r>
      <w:ins w:id="50" w:author="Auerbach, Ezra" w:date="2018-12-07T11:55:00Z">
        <w:r w:rsidR="00850292">
          <w:t>, and ar</w:t>
        </w:r>
      </w:ins>
      <w:del w:id="51" w:author="Auerbach, Ezra" w:date="2018-12-07T11:55:00Z">
        <w:r w:rsidR="00453787" w:rsidRPr="00D93999" w:rsidDel="00850292">
          <w:delText>.</w:delText>
        </w:r>
      </w:del>
      <w:ins w:id="52" w:author="Auerbach, Ezra" w:date="2018-12-07T11:55:00Z">
        <w:r w:rsidR="00850292">
          <w:t xml:space="preserve">e </w:t>
        </w:r>
      </w:ins>
      <w:del w:id="53" w:author="Auerbach, Ezra" w:date="2018-12-07T11:55:00Z">
        <w:r w:rsidR="00453787" w:rsidRPr="00D93999" w:rsidDel="00850292">
          <w:delText xml:space="preserve"> Within this, pollinators are </w:delText>
        </w:r>
      </w:del>
      <w:r w:rsidR="00453787" w:rsidRPr="00D93999">
        <w:t>responsible for pollinating over $153 billion dollars in agricultural crops (Gallai et al. 2009</w:t>
      </w:r>
      <w:ins w:id="54" w:author="Auerbach, Ezra" w:date="2018-12-07T11:55:00Z">
        <w:r w:rsidR="00850292">
          <w:t>,</w:t>
        </w:r>
      </w:ins>
      <w:del w:id="55" w:author="Auerbach, Ezra" w:date="2018-12-07T11:55:00Z">
        <w:r w:rsidR="00453787" w:rsidRPr="00D93999" w:rsidDel="00850292">
          <w:delText>;</w:delText>
        </w:r>
      </w:del>
      <w:r w:rsidR="00453787" w:rsidRPr="00D93999">
        <w:t xml:space="preserve"> Potts et al. 2010).</w:t>
      </w:r>
      <w:r w:rsidRPr="00D93999">
        <w:t xml:space="preserve"> </w:t>
      </w:r>
      <w:r w:rsidR="008D6542" w:rsidRPr="00D93999">
        <w:t>Present and past land-use</w:t>
      </w:r>
      <w:r w:rsidRPr="00D93999">
        <w:t xml:space="preserve"> changes </w:t>
      </w:r>
      <w:r w:rsidR="008D6542" w:rsidRPr="00D93999">
        <w:t xml:space="preserve">are impacting wild bee species throughout the world </w:t>
      </w:r>
      <w:r w:rsidR="00A14DC0" w:rsidRPr="00D93999">
        <w:t>(Kennedy et al. 2013</w:t>
      </w:r>
      <w:r w:rsidR="008D6542" w:rsidRPr="00D93999">
        <w:t>), but the magnitude is unknown. Human-</w:t>
      </w:r>
      <w:r w:rsidRPr="00D93999">
        <w:t xml:space="preserve">based activities such as agricultural intensification and habitat fragmentation have led </w:t>
      </w:r>
      <w:r w:rsidR="003F79C4" w:rsidRPr="00D93999">
        <w:t xml:space="preserve">to </w:t>
      </w:r>
      <w:r w:rsidRPr="00D93999">
        <w:t>landscape simplificat</w:t>
      </w:r>
      <w:r w:rsidR="00F169C0" w:rsidRPr="00D93999">
        <w:t xml:space="preserve">ion and decreased biodiversity </w:t>
      </w:r>
      <w:r w:rsidR="006A1562" w:rsidRPr="00D93999">
        <w:rPr>
          <w:rFonts w:eastAsia="Times New Roman"/>
          <w:color w:val="1C1D1E"/>
          <w:shd w:val="clear" w:color="auto" w:fill="FFFFFF"/>
        </w:rPr>
        <w:t>(</w:t>
      </w:r>
      <w:r w:rsidR="006A1562" w:rsidRPr="00D93999">
        <w:rPr>
          <w:color w:val="1C1D1E"/>
        </w:rPr>
        <w:t>Bengtsson</w:t>
      </w:r>
      <w:r w:rsidR="00A14DC0" w:rsidRPr="00D93999">
        <w:rPr>
          <w:color w:val="1C1D1E"/>
        </w:rPr>
        <w:t xml:space="preserve"> at al. </w:t>
      </w:r>
      <w:r w:rsidR="006A1562" w:rsidRPr="00D93999">
        <w:rPr>
          <w:color w:val="1C1D1E"/>
        </w:rPr>
        <w:t>2005</w:t>
      </w:r>
      <w:r w:rsidR="006A1562" w:rsidRPr="00D93999">
        <w:rPr>
          <w:rFonts w:eastAsia="Times New Roman"/>
          <w:color w:val="1C1D1E"/>
          <w:shd w:val="clear" w:color="auto" w:fill="FFFFFF"/>
        </w:rPr>
        <w:t xml:space="preserve">; </w:t>
      </w:r>
      <w:r w:rsidRPr="00D93999">
        <w:t xml:space="preserve">Carrié et al. 2017). </w:t>
      </w:r>
      <w:r w:rsidR="008D6542" w:rsidRPr="00D93999">
        <w:t>Such land-use</w:t>
      </w:r>
      <w:r w:rsidRPr="00D93999">
        <w:t xml:space="preserve"> changes have led to a decline in</w:t>
      </w:r>
      <w:r w:rsidR="003F79C4" w:rsidRPr="00D93999">
        <w:t xml:space="preserve"> bee populations</w:t>
      </w:r>
      <w:r w:rsidRPr="00D93999">
        <w:t xml:space="preserve"> </w:t>
      </w:r>
      <w:r w:rsidR="003F79C4" w:rsidRPr="00D93999">
        <w:t>because r</w:t>
      </w:r>
      <w:r w:rsidRPr="00D93999">
        <w:t>esources such as pollen and nectar have been reduced</w:t>
      </w:r>
      <w:r w:rsidR="003F79C4" w:rsidRPr="00D93999">
        <w:t>. The cause of this reductions is due to a decline</w:t>
      </w:r>
      <w:r w:rsidRPr="00D93999">
        <w:t xml:space="preserve"> in </w:t>
      </w:r>
      <w:r w:rsidR="003F79C4" w:rsidRPr="00D93999">
        <w:t>the relative abundances of native plant species</w:t>
      </w:r>
      <w:r w:rsidRPr="00D93999">
        <w:t xml:space="preserve"> (</w:t>
      </w:r>
      <w:r w:rsidR="008D6542" w:rsidRPr="00D93999">
        <w:t>Carrié</w:t>
      </w:r>
      <w:r w:rsidRPr="00D93999">
        <w:t xml:space="preserve"> et al. 2017</w:t>
      </w:r>
      <w:r w:rsidR="008D6542" w:rsidRPr="00D93999">
        <w:t>). Due to</w:t>
      </w:r>
      <w:r w:rsidRPr="00D93999">
        <w:t xml:space="preserve"> recent decline</w:t>
      </w:r>
      <w:r w:rsidR="008D6542" w:rsidRPr="00D93999">
        <w:t>s</w:t>
      </w:r>
      <w:r w:rsidRPr="00D93999">
        <w:t xml:space="preserve"> in pollinator populations and </w:t>
      </w:r>
      <w:r w:rsidR="003F79C4" w:rsidRPr="00D93999">
        <w:t xml:space="preserve">pollinator </w:t>
      </w:r>
      <w:r w:rsidRPr="00D93999">
        <w:t>diversity</w:t>
      </w:r>
      <w:r w:rsidR="008D6542" w:rsidRPr="00D93999">
        <w:t>,</w:t>
      </w:r>
      <w:r w:rsidRPr="00D93999">
        <w:t xml:space="preserve"> it important to understand the consequences surrounding the agricultural intensification of current landscapes.</w:t>
      </w:r>
    </w:p>
    <w:p w14:paraId="7BC58422" w14:textId="018233A8" w:rsidR="003568EC" w:rsidRPr="00037305" w:rsidRDefault="003E0CB8" w:rsidP="006A1562">
      <w:pPr>
        <w:spacing w:line="480" w:lineRule="auto"/>
        <w:rPr>
          <w:color w:val="000000" w:themeColor="text1"/>
          <w:highlight w:val="green"/>
          <w:rPrChange w:id="56" w:author="Auerbach, Ezra" w:date="2018-12-07T11:58:00Z">
            <w:rPr>
              <w:color w:val="000000" w:themeColor="text1"/>
            </w:rPr>
          </w:rPrChange>
        </w:rPr>
      </w:pPr>
      <w:r w:rsidRPr="00D93999">
        <w:rPr>
          <w:color w:val="000000" w:themeColor="text1"/>
        </w:rPr>
        <w:t xml:space="preserve">The Southern High </w:t>
      </w:r>
      <w:ins w:id="57" w:author="Auerbach, Ezra" w:date="2018-12-07T11:56:00Z">
        <w:r w:rsidR="00850292">
          <w:rPr>
            <w:color w:val="000000" w:themeColor="text1"/>
          </w:rPr>
          <w:t>P</w:t>
        </w:r>
      </w:ins>
      <w:del w:id="58" w:author="Auerbach, Ezra" w:date="2018-12-07T11:56:00Z">
        <w:r w:rsidR="00297F3A" w:rsidRPr="00D93999" w:rsidDel="00850292">
          <w:rPr>
            <w:color w:val="000000" w:themeColor="text1"/>
          </w:rPr>
          <w:delText>p</w:delText>
        </w:r>
      </w:del>
      <w:r w:rsidR="00297F3A" w:rsidRPr="00D93999">
        <w:rPr>
          <w:color w:val="000000" w:themeColor="text1"/>
        </w:rPr>
        <w:t xml:space="preserve">lains, or Llano Estacado is a large, dry region found in eastern New Mexico and </w:t>
      </w:r>
      <w:ins w:id="59" w:author="Auerbach, Ezra" w:date="2018-12-07T11:56:00Z">
        <w:r w:rsidR="00850292">
          <w:rPr>
            <w:color w:val="000000" w:themeColor="text1"/>
          </w:rPr>
          <w:t>w</w:t>
        </w:r>
      </w:ins>
      <w:del w:id="60" w:author="Auerbach, Ezra" w:date="2018-12-07T11:56:00Z">
        <w:r w:rsidR="00297F3A" w:rsidRPr="00D93999" w:rsidDel="00850292">
          <w:rPr>
            <w:color w:val="000000" w:themeColor="text1"/>
          </w:rPr>
          <w:delText>W</w:delText>
        </w:r>
      </w:del>
      <w:r w:rsidR="00297F3A" w:rsidRPr="00D93999">
        <w:rPr>
          <w:color w:val="000000" w:themeColor="text1"/>
        </w:rPr>
        <w:t>estern Texas (Reeves</w:t>
      </w:r>
      <w:del w:id="61" w:author="Auerbach, Ezra" w:date="2018-12-07T11:56:00Z">
        <w:r w:rsidR="00297F3A" w:rsidRPr="00D93999" w:rsidDel="00850292">
          <w:rPr>
            <w:color w:val="000000" w:themeColor="text1"/>
          </w:rPr>
          <w:delText>,</w:delText>
        </w:r>
      </w:del>
      <w:r w:rsidR="00297F3A" w:rsidRPr="00D93999">
        <w:rPr>
          <w:color w:val="000000" w:themeColor="text1"/>
        </w:rPr>
        <w:t xml:space="preserve"> 1970). This region is roughly </w:t>
      </w:r>
      <w:del w:id="62" w:author="Auerbach, Ezra" w:date="2018-12-07T11:57:00Z">
        <w:r w:rsidR="00297F3A" w:rsidRPr="00D93999" w:rsidDel="00850292">
          <w:rPr>
            <w:color w:val="000000" w:themeColor="text1"/>
          </w:rPr>
          <w:delText>30,000</w:delText>
        </w:r>
      </w:del>
      <w:ins w:id="63" w:author="Auerbach, Ezra" w:date="2018-12-07T11:57:00Z">
        <w:r w:rsidR="00850292">
          <w:rPr>
            <w:color w:val="000000" w:themeColor="text1"/>
          </w:rPr>
          <w:t>77,700</w:t>
        </w:r>
      </w:ins>
      <w:r w:rsidR="00297F3A" w:rsidRPr="00D93999">
        <w:rPr>
          <w:color w:val="000000" w:themeColor="text1"/>
        </w:rPr>
        <w:t xml:space="preserve"> square </w:t>
      </w:r>
      <w:del w:id="64" w:author="Auerbach, Ezra" w:date="2018-12-07T11:57:00Z">
        <w:r w:rsidR="00297F3A" w:rsidRPr="00D93999" w:rsidDel="00850292">
          <w:rPr>
            <w:color w:val="000000" w:themeColor="text1"/>
          </w:rPr>
          <w:delText>mile</w:delText>
        </w:r>
      </w:del>
      <w:ins w:id="65" w:author="Auerbach, Ezra" w:date="2018-12-07T11:57:00Z">
        <w:r w:rsidR="00850292">
          <w:rPr>
            <w:color w:val="000000" w:themeColor="text1"/>
          </w:rPr>
          <w:t>kilometers</w:t>
        </w:r>
      </w:ins>
      <w:del w:id="66" w:author="Auerbach, Ezra" w:date="2018-12-07T11:57:00Z">
        <w:r w:rsidR="00297F3A" w:rsidRPr="00D93999" w:rsidDel="00850292">
          <w:rPr>
            <w:color w:val="000000" w:themeColor="text1"/>
          </w:rPr>
          <w:delText>s</w:delText>
        </w:r>
      </w:del>
      <w:r w:rsidR="00297F3A" w:rsidRPr="00D93999">
        <w:rPr>
          <w:color w:val="000000" w:themeColor="text1"/>
        </w:rPr>
        <w:t xml:space="preserve"> and is a remnant of the Rocky Mountain</w:t>
      </w:r>
      <w:ins w:id="67" w:author="Auerbach, Ezra" w:date="2018-12-07T11:57:00Z">
        <w:r w:rsidR="00850292">
          <w:rPr>
            <w:color w:val="000000" w:themeColor="text1"/>
          </w:rPr>
          <w:t>s.</w:t>
        </w:r>
      </w:ins>
      <w:r w:rsidR="00297F3A" w:rsidRPr="00D93999">
        <w:rPr>
          <w:color w:val="000000" w:themeColor="text1"/>
        </w:rPr>
        <w:t xml:space="preserve"> </w:t>
      </w:r>
      <w:del w:id="68" w:author="Auerbach, Ezra" w:date="2018-12-07T11:57:00Z">
        <w:r w:rsidR="00297F3A" w:rsidRPr="00D93999" w:rsidDel="00850292">
          <w:rPr>
            <w:color w:val="000000" w:themeColor="text1"/>
          </w:rPr>
          <w:delText xml:space="preserve">plants. </w:delText>
        </w:r>
      </w:del>
      <w:r w:rsidR="00297F3A" w:rsidRPr="00D93999">
        <w:rPr>
          <w:color w:val="000000" w:themeColor="text1"/>
        </w:rPr>
        <w:t>This region is surrounded on three sides by a steep escarpment of Pliocene caliche, and further south merges with the Edwards Plateau (Reeves</w:t>
      </w:r>
      <w:del w:id="69" w:author="Auerbach, Ezra" w:date="2018-12-07T11:56:00Z">
        <w:r w:rsidR="00297F3A" w:rsidRPr="00D93999" w:rsidDel="00850292">
          <w:rPr>
            <w:color w:val="000000" w:themeColor="text1"/>
          </w:rPr>
          <w:delText>,</w:delText>
        </w:r>
      </w:del>
      <w:r w:rsidR="00297F3A" w:rsidRPr="00D93999">
        <w:rPr>
          <w:color w:val="000000" w:themeColor="text1"/>
        </w:rPr>
        <w:t xml:space="preserve"> 1970). </w:t>
      </w:r>
      <w:r w:rsidR="00297F3A" w:rsidRPr="00037305">
        <w:rPr>
          <w:color w:val="000000" w:themeColor="text1"/>
          <w:highlight w:val="green"/>
          <w:rPrChange w:id="70" w:author="Auerbach, Ezra" w:date="2018-12-07T11:58:00Z">
            <w:rPr>
              <w:color w:val="000000" w:themeColor="text1"/>
            </w:rPr>
          </w:rPrChange>
        </w:rPr>
        <w:t>This region contains an estimated 22,000 playa basins (Bolen et al. 1989)</w:t>
      </w:r>
      <w:r w:rsidR="003568EC" w:rsidRPr="00037305">
        <w:rPr>
          <w:color w:val="000000" w:themeColor="text1"/>
          <w:highlight w:val="green"/>
          <w:rPrChange w:id="71" w:author="Auerbach, Ezra" w:date="2018-12-07T11:58:00Z">
            <w:rPr>
              <w:color w:val="000000" w:themeColor="text1"/>
            </w:rPr>
          </w:rPrChange>
        </w:rPr>
        <w:t xml:space="preserve"> which occupy approximately 2% of the</w:t>
      </w:r>
      <w:r w:rsidR="003807B9" w:rsidRPr="00037305">
        <w:rPr>
          <w:color w:val="000000" w:themeColor="text1"/>
          <w:highlight w:val="green"/>
          <w:rPrChange w:id="72" w:author="Auerbach, Ezra" w:date="2018-12-07T11:58:00Z">
            <w:rPr>
              <w:color w:val="000000" w:themeColor="text1"/>
            </w:rPr>
          </w:rPrChange>
        </w:rPr>
        <w:t xml:space="preserve"> landscape (Smith et al. 2011</w:t>
      </w:r>
      <w:r w:rsidR="003568EC" w:rsidRPr="00037305">
        <w:rPr>
          <w:color w:val="000000" w:themeColor="text1"/>
          <w:highlight w:val="green"/>
          <w:rPrChange w:id="73" w:author="Auerbach, Ezra" w:date="2018-12-07T11:58:00Z">
            <w:rPr>
              <w:color w:val="000000" w:themeColor="text1"/>
            </w:rPr>
          </w:rPrChange>
        </w:rPr>
        <w:t>)</w:t>
      </w:r>
      <w:r w:rsidR="00297F3A" w:rsidRPr="00037305">
        <w:rPr>
          <w:color w:val="000000" w:themeColor="text1"/>
          <w:highlight w:val="green"/>
          <w:rPrChange w:id="74" w:author="Auerbach, Ezra" w:date="2018-12-07T11:58:00Z">
            <w:rPr>
              <w:color w:val="000000" w:themeColor="text1"/>
            </w:rPr>
          </w:rPrChange>
        </w:rPr>
        <w:t xml:space="preserve">. </w:t>
      </w:r>
    </w:p>
    <w:p w14:paraId="1E3A84FC" w14:textId="5448DBF4" w:rsidR="003568EC" w:rsidRPr="00D93999" w:rsidRDefault="003568EC" w:rsidP="001C7412">
      <w:pPr>
        <w:spacing w:line="480" w:lineRule="auto"/>
        <w:rPr>
          <w:color w:val="000000" w:themeColor="text1"/>
        </w:rPr>
      </w:pPr>
      <w:r w:rsidRPr="00037305">
        <w:rPr>
          <w:color w:val="000000" w:themeColor="text1"/>
          <w:highlight w:val="green"/>
          <w:rPrChange w:id="75" w:author="Auerbach, Ezra" w:date="2018-12-07T11:58:00Z">
            <w:rPr>
              <w:color w:val="000000" w:themeColor="text1"/>
            </w:rPr>
          </w:rPrChange>
        </w:rPr>
        <w:tab/>
        <w:t>Texas is the</w:t>
      </w:r>
      <w:r w:rsidR="003807B9" w:rsidRPr="00037305">
        <w:rPr>
          <w:color w:val="000000" w:themeColor="text1"/>
          <w:highlight w:val="green"/>
          <w:rPrChange w:id="76" w:author="Auerbach, Ezra" w:date="2018-12-07T11:58:00Z">
            <w:rPr>
              <w:color w:val="000000" w:themeColor="text1"/>
            </w:rPr>
          </w:rPrChange>
        </w:rPr>
        <w:t xml:space="preserve"> largest cotton producing state, responsible for over 25% of the US cotton Crop </w:t>
      </w:r>
      <w:r w:rsidRPr="00037305">
        <w:rPr>
          <w:color w:val="000000" w:themeColor="text1"/>
          <w:highlight w:val="green"/>
          <w:rPrChange w:id="77" w:author="Auerbach, Ezra" w:date="2018-12-07T11:58:00Z">
            <w:rPr>
              <w:color w:val="000000" w:themeColor="text1"/>
            </w:rPr>
          </w:rPrChange>
        </w:rPr>
        <w:t>(</w:t>
      </w:r>
      <w:r w:rsidR="003807B9" w:rsidRPr="00037305">
        <w:rPr>
          <w:color w:val="000000" w:themeColor="text1"/>
          <w:highlight w:val="green"/>
          <w:rPrChange w:id="78" w:author="Auerbach, Ezra" w:date="2018-12-07T11:58:00Z">
            <w:rPr>
              <w:color w:val="000000" w:themeColor="text1"/>
            </w:rPr>
          </w:rPrChange>
        </w:rPr>
        <w:t>TAMU</w:t>
      </w:r>
      <w:del w:id="79" w:author="Auerbach, Ezra" w:date="2018-12-07T11:56:00Z">
        <w:r w:rsidR="003807B9" w:rsidRPr="00037305" w:rsidDel="00850292">
          <w:rPr>
            <w:color w:val="000000" w:themeColor="text1"/>
            <w:highlight w:val="green"/>
            <w:rPrChange w:id="80" w:author="Auerbach, Ezra" w:date="2018-12-07T11:58:00Z">
              <w:rPr>
                <w:color w:val="000000" w:themeColor="text1"/>
              </w:rPr>
            </w:rPrChange>
          </w:rPr>
          <w:delText>,</w:delText>
        </w:r>
      </w:del>
      <w:r w:rsidR="003807B9" w:rsidRPr="00037305">
        <w:rPr>
          <w:color w:val="000000" w:themeColor="text1"/>
          <w:highlight w:val="green"/>
          <w:rPrChange w:id="81" w:author="Auerbach, Ezra" w:date="2018-12-07T11:58:00Z">
            <w:rPr>
              <w:color w:val="000000" w:themeColor="text1"/>
            </w:rPr>
          </w:rPrChange>
        </w:rPr>
        <w:t xml:space="preserve"> 2013</w:t>
      </w:r>
      <w:r w:rsidRPr="00037305">
        <w:rPr>
          <w:color w:val="000000" w:themeColor="text1"/>
          <w:highlight w:val="green"/>
          <w:rPrChange w:id="82" w:author="Auerbach, Ezra" w:date="2018-12-07T11:58:00Z">
            <w:rPr>
              <w:color w:val="000000" w:themeColor="text1"/>
            </w:rPr>
          </w:rPrChange>
        </w:rPr>
        <w:t>). The Southern High pla</w:t>
      </w:r>
      <w:r w:rsidR="001C7412" w:rsidRPr="00037305">
        <w:rPr>
          <w:color w:val="000000" w:themeColor="text1"/>
          <w:highlight w:val="green"/>
          <w:rPrChange w:id="83" w:author="Auerbach, Ezra" w:date="2018-12-07T11:58:00Z">
            <w:rPr>
              <w:color w:val="000000" w:themeColor="text1"/>
            </w:rPr>
          </w:rPrChange>
        </w:rPr>
        <w:t>ins specifically contains the ten highest producing counties of cotton in the United States</w:t>
      </w:r>
      <w:r w:rsidR="003807B9" w:rsidRPr="00037305">
        <w:rPr>
          <w:color w:val="000000" w:themeColor="text1"/>
          <w:highlight w:val="green"/>
          <w:rPrChange w:id="84" w:author="Auerbach, Ezra" w:date="2018-12-07T11:58:00Z">
            <w:rPr>
              <w:color w:val="000000" w:themeColor="text1"/>
            </w:rPr>
          </w:rPrChange>
        </w:rPr>
        <w:t xml:space="preserve"> </w:t>
      </w:r>
      <w:r w:rsidR="001C7412" w:rsidRPr="00037305">
        <w:rPr>
          <w:color w:val="000000" w:themeColor="text1"/>
          <w:highlight w:val="green"/>
          <w:rPrChange w:id="85" w:author="Auerbach, Ezra" w:date="2018-12-07T11:58:00Z">
            <w:rPr>
              <w:color w:val="000000" w:themeColor="text1"/>
            </w:rPr>
          </w:rPrChange>
        </w:rPr>
        <w:t>(NASS</w:t>
      </w:r>
      <w:del w:id="86" w:author="Auerbach, Ezra" w:date="2018-12-07T11:56:00Z">
        <w:r w:rsidR="001C7412" w:rsidRPr="00037305" w:rsidDel="00850292">
          <w:rPr>
            <w:color w:val="000000" w:themeColor="text1"/>
            <w:highlight w:val="green"/>
            <w:rPrChange w:id="87" w:author="Auerbach, Ezra" w:date="2018-12-07T11:58:00Z">
              <w:rPr>
                <w:color w:val="000000" w:themeColor="text1"/>
              </w:rPr>
            </w:rPrChange>
          </w:rPr>
          <w:delText>,</w:delText>
        </w:r>
      </w:del>
      <w:r w:rsidR="001C7412" w:rsidRPr="00037305">
        <w:rPr>
          <w:color w:val="000000" w:themeColor="text1"/>
          <w:highlight w:val="green"/>
          <w:rPrChange w:id="88" w:author="Auerbach, Ezra" w:date="2018-12-07T11:58:00Z">
            <w:rPr>
              <w:color w:val="000000" w:themeColor="text1"/>
            </w:rPr>
          </w:rPrChange>
        </w:rPr>
        <w:t xml:space="preserve"> 2016a). Cotton is the </w:t>
      </w:r>
      <w:r w:rsidR="003807B9" w:rsidRPr="00037305">
        <w:rPr>
          <w:color w:val="000000" w:themeColor="text1"/>
          <w:highlight w:val="green"/>
          <w:rPrChange w:id="89" w:author="Auerbach, Ezra" w:date="2018-12-07T11:58:00Z">
            <w:rPr>
              <w:color w:val="000000" w:themeColor="text1"/>
            </w:rPr>
          </w:rPrChange>
        </w:rPr>
        <w:t>state’s</w:t>
      </w:r>
      <w:r w:rsidR="001C7412" w:rsidRPr="00037305">
        <w:rPr>
          <w:color w:val="000000" w:themeColor="text1"/>
          <w:highlight w:val="green"/>
          <w:rPrChange w:id="90" w:author="Auerbach, Ezra" w:date="2018-12-07T11:58:00Z">
            <w:rPr>
              <w:color w:val="000000" w:themeColor="text1"/>
            </w:rPr>
          </w:rPrChange>
        </w:rPr>
        <w:t xml:space="preserve"> largest cash crop and </w:t>
      </w:r>
      <w:r w:rsidR="001C7412" w:rsidRPr="00037305">
        <w:rPr>
          <w:color w:val="000000" w:themeColor="text1"/>
          <w:highlight w:val="green"/>
          <w:rPrChange w:id="91" w:author="Auerbach, Ezra" w:date="2018-12-07T11:58:00Z">
            <w:rPr>
              <w:color w:val="000000" w:themeColor="text1"/>
            </w:rPr>
          </w:rPrChange>
        </w:rPr>
        <w:lastRenderedPageBreak/>
        <w:t xml:space="preserve">responsible for </w:t>
      </w:r>
      <w:r w:rsidR="003807B9" w:rsidRPr="00037305">
        <w:rPr>
          <w:color w:val="000000" w:themeColor="text1"/>
          <w:highlight w:val="green"/>
          <w:rPrChange w:id="92" w:author="Auerbach, Ezra" w:date="2018-12-07T11:58:00Z">
            <w:rPr>
              <w:color w:val="000000" w:themeColor="text1"/>
            </w:rPr>
          </w:rPrChange>
        </w:rPr>
        <w:t>over three billion</w:t>
      </w:r>
      <w:r w:rsidR="001C7412" w:rsidRPr="00037305">
        <w:rPr>
          <w:color w:val="000000" w:themeColor="text1"/>
          <w:highlight w:val="green"/>
          <w:rPrChange w:id="93" w:author="Auerbach, Ezra" w:date="2018-12-07T11:58:00Z">
            <w:rPr>
              <w:color w:val="000000" w:themeColor="text1"/>
            </w:rPr>
          </w:rPrChange>
        </w:rPr>
        <w:t xml:space="preserve"> </w:t>
      </w:r>
      <w:r w:rsidR="003807B9" w:rsidRPr="00037305">
        <w:rPr>
          <w:color w:val="000000" w:themeColor="text1"/>
          <w:highlight w:val="green"/>
          <w:rPrChange w:id="94" w:author="Auerbach, Ezra" w:date="2018-12-07T11:58:00Z">
            <w:rPr>
              <w:color w:val="000000" w:themeColor="text1"/>
            </w:rPr>
          </w:rPrChange>
        </w:rPr>
        <w:t xml:space="preserve">dollars’ worth </w:t>
      </w:r>
      <w:r w:rsidR="001C7412" w:rsidRPr="00037305">
        <w:rPr>
          <w:color w:val="000000" w:themeColor="text1"/>
          <w:highlight w:val="green"/>
          <w:rPrChange w:id="95" w:author="Auerbach, Ezra" w:date="2018-12-07T11:58:00Z">
            <w:rPr>
              <w:color w:val="000000" w:themeColor="text1"/>
            </w:rPr>
          </w:rPrChange>
        </w:rPr>
        <w:t xml:space="preserve">in agriculture (NASS, 2016b). Although this region is responsible for the majority of cotton, it may not be the ideal location (Mauget et al. 2017). This </w:t>
      </w:r>
      <w:r w:rsidR="003807B9" w:rsidRPr="00037305">
        <w:rPr>
          <w:color w:val="000000" w:themeColor="text1"/>
          <w:highlight w:val="green"/>
          <w:rPrChange w:id="96" w:author="Auerbach, Ezra" w:date="2018-12-07T11:58:00Z">
            <w:rPr>
              <w:color w:val="000000" w:themeColor="text1"/>
            </w:rPr>
          </w:rPrChange>
        </w:rPr>
        <w:t>region’s</w:t>
      </w:r>
      <w:r w:rsidR="001C7412" w:rsidRPr="00037305">
        <w:rPr>
          <w:color w:val="000000" w:themeColor="text1"/>
          <w:highlight w:val="green"/>
          <w:rPrChange w:id="97" w:author="Auerbach, Ezra" w:date="2018-12-07T11:58:00Z">
            <w:rPr>
              <w:color w:val="000000" w:themeColor="text1"/>
            </w:rPr>
          </w:rPrChange>
        </w:rPr>
        <w:t xml:space="preserve"> growing conditions are not ideal for cotton, and the soil does not contain the compounds necessary for maximum production, and this may lead to the need for chemical fertilizers (Peng et al. 1989; Morrow </w:t>
      </w:r>
      <w:r w:rsidR="00D93999" w:rsidRPr="00037305">
        <w:rPr>
          <w:color w:val="000000" w:themeColor="text1"/>
          <w:highlight w:val="green"/>
          <w:rPrChange w:id="98" w:author="Auerbach, Ezra" w:date="2018-12-07T11:58:00Z">
            <w:rPr>
              <w:color w:val="000000" w:themeColor="text1"/>
            </w:rPr>
          </w:rPrChange>
        </w:rPr>
        <w:t>and</w:t>
      </w:r>
      <w:r w:rsidR="001C7412" w:rsidRPr="00037305">
        <w:rPr>
          <w:color w:val="000000" w:themeColor="text1"/>
          <w:highlight w:val="green"/>
          <w:rPrChange w:id="99" w:author="Auerbach, Ezra" w:date="2018-12-07T11:58:00Z">
            <w:rPr>
              <w:color w:val="000000" w:themeColor="text1"/>
            </w:rPr>
          </w:rPrChange>
        </w:rPr>
        <w:t xml:space="preserve"> King, 1990). Lastly, cotton requires large amounts of water, and this region simply doesn’t provide the required rainfall</w:t>
      </w:r>
      <w:r w:rsidR="003807B9" w:rsidRPr="00037305">
        <w:rPr>
          <w:color w:val="000000" w:themeColor="text1"/>
          <w:highlight w:val="green"/>
          <w:rPrChange w:id="100" w:author="Auerbach, Ezra" w:date="2018-12-07T11:58:00Z">
            <w:rPr>
              <w:color w:val="000000" w:themeColor="text1"/>
            </w:rPr>
          </w:rPrChange>
        </w:rPr>
        <w:t xml:space="preserve"> </w:t>
      </w:r>
      <w:r w:rsidR="001C7412" w:rsidRPr="00037305">
        <w:rPr>
          <w:color w:val="000000" w:themeColor="text1"/>
          <w:highlight w:val="green"/>
          <w:rPrChange w:id="101" w:author="Auerbach, Ezra" w:date="2018-12-07T11:58:00Z">
            <w:rPr>
              <w:color w:val="000000" w:themeColor="text1"/>
            </w:rPr>
          </w:rPrChange>
        </w:rPr>
        <w:t>thus farmers depend on irrigation from the Ogallala aquifer which is being depleted at an alarming rate (</w:t>
      </w:r>
      <w:bookmarkStart w:id="102" w:name="bbib0135"/>
      <w:r w:rsidR="001C7412" w:rsidRPr="00037305">
        <w:rPr>
          <w:color w:val="000000" w:themeColor="text1"/>
          <w:highlight w:val="green"/>
          <w:rPrChange w:id="103" w:author="Auerbach, Ezra" w:date="2018-12-07T11:58:00Z">
            <w:rPr>
              <w:color w:val="000000" w:themeColor="text1"/>
            </w:rPr>
          </w:rPrChange>
        </w:rPr>
        <w:fldChar w:fldCharType="begin"/>
      </w:r>
      <w:r w:rsidR="001C7412" w:rsidRPr="00037305">
        <w:rPr>
          <w:color w:val="000000" w:themeColor="text1"/>
          <w:highlight w:val="green"/>
          <w:rPrChange w:id="104" w:author="Auerbach, Ezra" w:date="2018-12-07T11:58:00Z">
            <w:rPr>
              <w:color w:val="000000" w:themeColor="text1"/>
            </w:rPr>
          </w:rPrChange>
        </w:rPr>
        <w:instrText xml:space="preserve"> HYPERLINK "https://www.sciencedirect.com/science/article/pii/S0168192317302253" \l "bib0135" </w:instrText>
      </w:r>
      <w:r w:rsidR="001C7412" w:rsidRPr="00037305">
        <w:rPr>
          <w:color w:val="000000" w:themeColor="text1"/>
          <w:highlight w:val="green"/>
          <w:rPrChange w:id="105" w:author="Auerbach, Ezra" w:date="2018-12-07T11:58:00Z">
            <w:rPr>
              <w:color w:val="000000" w:themeColor="text1"/>
            </w:rPr>
          </w:rPrChange>
        </w:rPr>
        <w:fldChar w:fldCharType="separate"/>
      </w:r>
      <w:r w:rsidR="001C7412" w:rsidRPr="00037305">
        <w:rPr>
          <w:rStyle w:val="Hyperlink"/>
          <w:color w:val="000000" w:themeColor="text1"/>
          <w:highlight w:val="green"/>
          <w:u w:val="none"/>
          <w:rPrChange w:id="106" w:author="Auerbach, Ezra" w:date="2018-12-07T11:58:00Z">
            <w:rPr>
              <w:rStyle w:val="Hyperlink"/>
              <w:color w:val="000000" w:themeColor="text1"/>
              <w:u w:val="none"/>
            </w:rPr>
          </w:rPrChange>
        </w:rPr>
        <w:t>McGuire, 2007</w:t>
      </w:r>
      <w:r w:rsidR="001C7412" w:rsidRPr="00037305">
        <w:rPr>
          <w:color w:val="000000" w:themeColor="text1"/>
          <w:highlight w:val="green"/>
          <w:rPrChange w:id="107" w:author="Auerbach, Ezra" w:date="2018-12-07T11:58:00Z">
            <w:rPr>
              <w:color w:val="000000" w:themeColor="text1"/>
            </w:rPr>
          </w:rPrChange>
        </w:rPr>
        <w:fldChar w:fldCharType="end"/>
      </w:r>
      <w:bookmarkEnd w:id="102"/>
      <w:r w:rsidR="001C7412" w:rsidRPr="00037305">
        <w:rPr>
          <w:color w:val="000000" w:themeColor="text1"/>
          <w:highlight w:val="green"/>
          <w:rPrChange w:id="108" w:author="Auerbach, Ezra" w:date="2018-12-07T11:58:00Z">
            <w:rPr>
              <w:color w:val="000000" w:themeColor="text1"/>
            </w:rPr>
          </w:rPrChange>
        </w:rPr>
        <w:t>, </w:t>
      </w:r>
      <w:bookmarkStart w:id="109" w:name="bbib0205"/>
      <w:r w:rsidR="001C7412" w:rsidRPr="00037305">
        <w:rPr>
          <w:color w:val="000000" w:themeColor="text1"/>
          <w:highlight w:val="green"/>
          <w:rPrChange w:id="110" w:author="Auerbach, Ezra" w:date="2018-12-07T11:58:00Z">
            <w:rPr>
              <w:color w:val="000000" w:themeColor="text1"/>
            </w:rPr>
          </w:rPrChange>
        </w:rPr>
        <w:fldChar w:fldCharType="begin"/>
      </w:r>
      <w:r w:rsidR="001C7412" w:rsidRPr="00037305">
        <w:rPr>
          <w:color w:val="000000" w:themeColor="text1"/>
          <w:highlight w:val="green"/>
          <w:rPrChange w:id="111" w:author="Auerbach, Ezra" w:date="2018-12-07T11:58:00Z">
            <w:rPr>
              <w:color w:val="000000" w:themeColor="text1"/>
            </w:rPr>
          </w:rPrChange>
        </w:rPr>
        <w:instrText xml:space="preserve"> HYPERLINK "https://www.sciencedirect.com/science/article/pii/S0168192317302253" \l "bib0205" </w:instrText>
      </w:r>
      <w:r w:rsidR="001C7412" w:rsidRPr="00037305">
        <w:rPr>
          <w:color w:val="000000" w:themeColor="text1"/>
          <w:highlight w:val="green"/>
          <w:rPrChange w:id="112" w:author="Auerbach, Ezra" w:date="2018-12-07T11:58:00Z">
            <w:rPr>
              <w:color w:val="000000" w:themeColor="text1"/>
            </w:rPr>
          </w:rPrChange>
        </w:rPr>
        <w:fldChar w:fldCharType="separate"/>
      </w:r>
      <w:r w:rsidR="001C7412" w:rsidRPr="00037305">
        <w:rPr>
          <w:rStyle w:val="Hyperlink"/>
          <w:color w:val="000000" w:themeColor="text1"/>
          <w:highlight w:val="green"/>
          <w:u w:val="none"/>
          <w:rPrChange w:id="113" w:author="Auerbach, Ezra" w:date="2018-12-07T11:58:00Z">
            <w:rPr>
              <w:rStyle w:val="Hyperlink"/>
              <w:color w:val="000000" w:themeColor="text1"/>
              <w:u w:val="none"/>
            </w:rPr>
          </w:rPrChange>
        </w:rPr>
        <w:t>Sophocleous, 2010</w:t>
      </w:r>
      <w:r w:rsidR="001C7412" w:rsidRPr="00037305">
        <w:rPr>
          <w:color w:val="000000" w:themeColor="text1"/>
          <w:highlight w:val="green"/>
          <w:rPrChange w:id="114" w:author="Auerbach, Ezra" w:date="2018-12-07T11:58:00Z">
            <w:rPr>
              <w:color w:val="000000" w:themeColor="text1"/>
            </w:rPr>
          </w:rPrChange>
        </w:rPr>
        <w:fldChar w:fldCharType="end"/>
      </w:r>
      <w:bookmarkEnd w:id="109"/>
      <w:r w:rsidR="001C7412" w:rsidRPr="00037305">
        <w:rPr>
          <w:color w:val="000000" w:themeColor="text1"/>
          <w:highlight w:val="green"/>
          <w:rPrChange w:id="115" w:author="Auerbach, Ezra" w:date="2018-12-07T11:58:00Z">
            <w:rPr>
              <w:color w:val="000000" w:themeColor="text1"/>
            </w:rPr>
          </w:rPrChange>
        </w:rPr>
        <w:t>, </w:t>
      </w:r>
      <w:bookmarkStart w:id="116" w:name="bbib0190"/>
      <w:r w:rsidR="001C7412" w:rsidRPr="00037305">
        <w:rPr>
          <w:color w:val="000000" w:themeColor="text1"/>
          <w:highlight w:val="green"/>
          <w:rPrChange w:id="117" w:author="Auerbach, Ezra" w:date="2018-12-07T11:58:00Z">
            <w:rPr>
              <w:color w:val="000000" w:themeColor="text1"/>
            </w:rPr>
          </w:rPrChange>
        </w:rPr>
        <w:fldChar w:fldCharType="begin"/>
      </w:r>
      <w:r w:rsidR="001C7412" w:rsidRPr="00037305">
        <w:rPr>
          <w:color w:val="000000" w:themeColor="text1"/>
          <w:highlight w:val="green"/>
          <w:rPrChange w:id="118" w:author="Auerbach, Ezra" w:date="2018-12-07T11:58:00Z">
            <w:rPr>
              <w:color w:val="000000" w:themeColor="text1"/>
            </w:rPr>
          </w:rPrChange>
        </w:rPr>
        <w:instrText xml:space="preserve"> HYPERLINK "https://www.sciencedirect.com/science/article/pii/S0168192317302253" \l "bib0190" </w:instrText>
      </w:r>
      <w:r w:rsidR="001C7412" w:rsidRPr="00037305">
        <w:rPr>
          <w:color w:val="000000" w:themeColor="text1"/>
          <w:highlight w:val="green"/>
          <w:rPrChange w:id="119" w:author="Auerbach, Ezra" w:date="2018-12-07T11:58:00Z">
            <w:rPr>
              <w:color w:val="000000" w:themeColor="text1"/>
            </w:rPr>
          </w:rPrChange>
        </w:rPr>
        <w:fldChar w:fldCharType="separate"/>
      </w:r>
      <w:r w:rsidR="001C7412" w:rsidRPr="00037305">
        <w:rPr>
          <w:rStyle w:val="Hyperlink"/>
          <w:color w:val="000000" w:themeColor="text1"/>
          <w:highlight w:val="green"/>
          <w:u w:val="none"/>
          <w:rPrChange w:id="120" w:author="Auerbach, Ezra" w:date="2018-12-07T11:58:00Z">
            <w:rPr>
              <w:rStyle w:val="Hyperlink"/>
              <w:color w:val="000000" w:themeColor="text1"/>
              <w:u w:val="none"/>
            </w:rPr>
          </w:rPrChange>
        </w:rPr>
        <w:t>Scanlon et al. 2012</w:t>
      </w:r>
      <w:r w:rsidR="001C7412" w:rsidRPr="00037305">
        <w:rPr>
          <w:color w:val="000000" w:themeColor="text1"/>
          <w:highlight w:val="green"/>
          <w:rPrChange w:id="121" w:author="Auerbach, Ezra" w:date="2018-12-07T11:58:00Z">
            <w:rPr>
              <w:color w:val="000000" w:themeColor="text1"/>
            </w:rPr>
          </w:rPrChange>
        </w:rPr>
        <w:fldChar w:fldCharType="end"/>
      </w:r>
      <w:bookmarkEnd w:id="116"/>
      <w:r w:rsidR="001C7412" w:rsidRPr="00037305">
        <w:rPr>
          <w:color w:val="000000" w:themeColor="text1"/>
          <w:highlight w:val="green"/>
          <w:rPrChange w:id="122" w:author="Auerbach, Ezra" w:date="2018-12-07T11:58:00Z">
            <w:rPr>
              <w:color w:val="000000" w:themeColor="text1"/>
            </w:rPr>
          </w:rPrChange>
        </w:rPr>
        <w:t>, </w:t>
      </w:r>
      <w:bookmarkStart w:id="123" w:name="bbib0080"/>
      <w:r w:rsidR="001C7412" w:rsidRPr="00037305">
        <w:rPr>
          <w:color w:val="000000" w:themeColor="text1"/>
          <w:highlight w:val="green"/>
          <w:rPrChange w:id="124" w:author="Auerbach, Ezra" w:date="2018-12-07T11:58:00Z">
            <w:rPr>
              <w:color w:val="000000" w:themeColor="text1"/>
            </w:rPr>
          </w:rPrChange>
        </w:rPr>
        <w:fldChar w:fldCharType="begin"/>
      </w:r>
      <w:r w:rsidR="001C7412" w:rsidRPr="00037305">
        <w:rPr>
          <w:color w:val="000000" w:themeColor="text1"/>
          <w:highlight w:val="green"/>
          <w:rPrChange w:id="125" w:author="Auerbach, Ezra" w:date="2018-12-07T11:58:00Z">
            <w:rPr>
              <w:color w:val="000000" w:themeColor="text1"/>
            </w:rPr>
          </w:rPrChange>
        </w:rPr>
        <w:instrText xml:space="preserve"> HYPERLINK "https://www.sciencedirect.com/science/article/pii/S0168192317302253" \l "bib0080" </w:instrText>
      </w:r>
      <w:r w:rsidR="001C7412" w:rsidRPr="00037305">
        <w:rPr>
          <w:color w:val="000000" w:themeColor="text1"/>
          <w:highlight w:val="green"/>
          <w:rPrChange w:id="126" w:author="Auerbach, Ezra" w:date="2018-12-07T11:58:00Z">
            <w:rPr>
              <w:color w:val="000000" w:themeColor="text1"/>
            </w:rPr>
          </w:rPrChange>
        </w:rPr>
        <w:fldChar w:fldCharType="separate"/>
      </w:r>
      <w:r w:rsidR="001C7412" w:rsidRPr="00037305">
        <w:rPr>
          <w:rStyle w:val="Hyperlink"/>
          <w:color w:val="000000" w:themeColor="text1"/>
          <w:highlight w:val="green"/>
          <w:u w:val="none"/>
          <w:rPrChange w:id="127" w:author="Auerbach, Ezra" w:date="2018-12-07T11:58:00Z">
            <w:rPr>
              <w:rStyle w:val="Hyperlink"/>
              <w:color w:val="000000" w:themeColor="text1"/>
              <w:u w:val="none"/>
            </w:rPr>
          </w:rPrChange>
        </w:rPr>
        <w:t>Haacker et al. 2016</w:t>
      </w:r>
      <w:r w:rsidR="001C7412" w:rsidRPr="00037305">
        <w:rPr>
          <w:color w:val="000000" w:themeColor="text1"/>
          <w:highlight w:val="green"/>
          <w:rPrChange w:id="128" w:author="Auerbach, Ezra" w:date="2018-12-07T11:58:00Z">
            <w:rPr>
              <w:color w:val="000000" w:themeColor="text1"/>
            </w:rPr>
          </w:rPrChange>
        </w:rPr>
        <w:fldChar w:fldCharType="end"/>
      </w:r>
      <w:bookmarkEnd w:id="123"/>
      <w:r w:rsidR="001C7412" w:rsidRPr="00037305">
        <w:rPr>
          <w:color w:val="000000" w:themeColor="text1"/>
          <w:highlight w:val="green"/>
          <w:rPrChange w:id="129" w:author="Auerbach, Ezra" w:date="2018-12-07T11:58:00Z">
            <w:rPr>
              <w:color w:val="000000" w:themeColor="text1"/>
            </w:rPr>
          </w:rPrChange>
        </w:rPr>
        <w:t>).</w:t>
      </w:r>
    </w:p>
    <w:p w14:paraId="6B07034F" w14:textId="74A09991" w:rsidR="00D20905" w:rsidRPr="00D93999" w:rsidRDefault="00EE5A55" w:rsidP="00EE5A55">
      <w:pPr>
        <w:spacing w:line="480" w:lineRule="auto"/>
        <w:ind w:firstLine="720"/>
        <w:rPr>
          <w:rFonts w:eastAsia="Times New Roman"/>
        </w:rPr>
      </w:pPr>
      <w:r w:rsidRPr="00D93999">
        <w:t>The global population</w:t>
      </w:r>
      <w:r w:rsidR="00D20905" w:rsidRPr="00D93999">
        <w:t xml:space="preserve"> of honey</w:t>
      </w:r>
      <w:ins w:id="130" w:author="Auerbach, Ezra" w:date="2018-12-07T12:01:00Z">
        <w:r w:rsidR="00037305">
          <w:t xml:space="preserve"> </w:t>
        </w:r>
      </w:ins>
      <w:r w:rsidR="00D20905" w:rsidRPr="00D93999">
        <w:t>bees ha</w:t>
      </w:r>
      <w:ins w:id="131" w:author="Auerbach, Ezra" w:date="2018-12-07T12:01:00Z">
        <w:r w:rsidR="00037305">
          <w:t>s</w:t>
        </w:r>
      </w:ins>
      <w:del w:id="132" w:author="Auerbach, Ezra" w:date="2018-12-07T12:01:00Z">
        <w:r w:rsidR="00D20905" w:rsidRPr="00D93999" w:rsidDel="00037305">
          <w:delText>ve</w:delText>
        </w:r>
      </w:del>
      <w:r w:rsidR="00D20905" w:rsidRPr="00D93999">
        <w:t xml:space="preserve"> been declining since the 1940’</w:t>
      </w:r>
      <w:r w:rsidRPr="00D93999">
        <w:t>s, and b</w:t>
      </w:r>
      <w:r w:rsidR="00D20905" w:rsidRPr="00D93999">
        <w:t>oth Europe and North America have lost significant populations of honey</w:t>
      </w:r>
      <w:ins w:id="133" w:author="Auerbach, Ezra" w:date="2018-12-07T12:01:00Z">
        <w:r w:rsidR="00037305">
          <w:t xml:space="preserve"> </w:t>
        </w:r>
      </w:ins>
      <w:r w:rsidR="00D20905" w:rsidRPr="00D93999">
        <w:t>bees</w:t>
      </w:r>
      <w:r w:rsidR="00CA7931" w:rsidRPr="00D93999">
        <w:t xml:space="preserve"> </w:t>
      </w:r>
      <w:r w:rsidRPr="00D93999">
        <w:t>(Potts et al</w:t>
      </w:r>
      <w:ins w:id="134" w:author="Auerbach, Ezra" w:date="2018-12-07T12:01:00Z">
        <w:r w:rsidR="00037305">
          <w:t>.</w:t>
        </w:r>
      </w:ins>
      <w:del w:id="135" w:author="Auerbach, Ezra" w:date="2018-12-07T12:01:00Z">
        <w:r w:rsidRPr="00D93999" w:rsidDel="00037305">
          <w:delText>.</w:delText>
        </w:r>
      </w:del>
      <w:del w:id="136" w:author="Auerbach, Ezra" w:date="2018-12-07T12:02:00Z">
        <w:r w:rsidRPr="00D93999" w:rsidDel="00037305">
          <w:delText>,</w:delText>
        </w:r>
      </w:del>
      <w:r w:rsidRPr="00D93999">
        <w:t xml:space="preserve"> 2010, van Engelsdorp</w:t>
      </w:r>
      <w:ins w:id="137" w:author="Auerbach, Ezra" w:date="2018-12-07T12:02:00Z">
        <w:r w:rsidR="00037305">
          <w:t xml:space="preserve"> et al.</w:t>
        </w:r>
      </w:ins>
      <w:r w:rsidRPr="00D93999">
        <w:t xml:space="preserve"> 2008, NRC 2007)</w:t>
      </w:r>
      <w:r w:rsidR="00CA7931" w:rsidRPr="00D93999">
        <w:t>. Currently, over</w:t>
      </w:r>
      <w:r w:rsidR="00D20905" w:rsidRPr="00D93999">
        <w:t xml:space="preserve"> 20,000 </w:t>
      </w:r>
      <w:r w:rsidR="00CA7931" w:rsidRPr="00D93999">
        <w:t xml:space="preserve">pollinator species have been </w:t>
      </w:r>
      <w:r w:rsidR="00D20905" w:rsidRPr="00D93999">
        <w:t xml:space="preserve">identified </w:t>
      </w:r>
      <w:del w:id="138" w:author="Auerbach, Ezra" w:date="2018-12-07T12:02:00Z">
        <w:r w:rsidR="00D20905" w:rsidRPr="00D93999" w:rsidDel="00037305">
          <w:delText xml:space="preserve">species </w:delText>
        </w:r>
      </w:del>
      <w:r w:rsidR="00CA7931" w:rsidRPr="00D93999">
        <w:t>throughout</w:t>
      </w:r>
      <w:r w:rsidR="00D20905" w:rsidRPr="00D93999">
        <w:t xml:space="preserve"> </w:t>
      </w:r>
      <w:ins w:id="139" w:author="Auerbach, Ezra" w:date="2018-12-07T12:02:00Z">
        <w:r w:rsidR="00037305">
          <w:t xml:space="preserve">the </w:t>
        </w:r>
      </w:ins>
      <w:r w:rsidR="00D20905" w:rsidRPr="00D93999">
        <w:t>world,</w:t>
      </w:r>
      <w:ins w:id="140" w:author="Auerbach, Ezra" w:date="2018-12-07T12:02:00Z">
        <w:r w:rsidR="00037305">
          <w:t xml:space="preserve"> but</w:t>
        </w:r>
      </w:ins>
      <w:del w:id="141" w:author="Auerbach, Ezra" w:date="2018-12-07T12:02:00Z">
        <w:r w:rsidR="00D20905" w:rsidRPr="00D93999" w:rsidDel="00037305">
          <w:delText xml:space="preserve"> and</w:delText>
        </w:r>
      </w:del>
      <w:r w:rsidR="00D20905" w:rsidRPr="00D93999">
        <w:t xml:space="preserve"> it is unknown if the population decline</w:t>
      </w:r>
      <w:ins w:id="142" w:author="Auerbach, Ezra" w:date="2018-12-07T12:02:00Z">
        <w:r w:rsidR="00037305">
          <w:t>s</w:t>
        </w:r>
      </w:ins>
      <w:r w:rsidR="00D20905" w:rsidRPr="00D93999">
        <w:t xml:space="preserve"> in these species is similar to that of the honey</w:t>
      </w:r>
      <w:ins w:id="143" w:author="Auerbach, Ezra" w:date="2018-12-07T12:01:00Z">
        <w:r w:rsidR="00037305">
          <w:t xml:space="preserve"> </w:t>
        </w:r>
      </w:ins>
      <w:r w:rsidR="00D20905" w:rsidRPr="00D93999">
        <w:t>bees</w:t>
      </w:r>
      <w:r w:rsidR="00CA7931" w:rsidRPr="00D93999">
        <w:t xml:space="preserve"> (Bartomeus et al.</w:t>
      </w:r>
      <w:del w:id="144" w:author="Auerbach, Ezra" w:date="2018-12-07T12:02:00Z">
        <w:r w:rsidR="00CA7931" w:rsidRPr="00D93999" w:rsidDel="00037305">
          <w:delText>,</w:delText>
        </w:r>
      </w:del>
      <w:r w:rsidR="00CA7931" w:rsidRPr="00D93999">
        <w:t xml:space="preserve"> 2013</w:t>
      </w:r>
      <w:ins w:id="145" w:author="Auerbach, Ezra" w:date="2018-12-07T12:02:00Z">
        <w:r w:rsidR="00037305">
          <w:rPr>
            <w:rFonts w:eastAsia="Times New Roman"/>
            <w:color w:val="333333"/>
            <w:shd w:val="clear" w:color="auto" w:fill="FFFFFF"/>
          </w:rPr>
          <w:t>,</w:t>
        </w:r>
      </w:ins>
      <w:del w:id="146" w:author="Auerbach, Ezra" w:date="2018-12-07T12:02:00Z">
        <w:r w:rsidR="00CA7931" w:rsidRPr="00D93999" w:rsidDel="00037305">
          <w:rPr>
            <w:rFonts w:eastAsia="Times New Roman"/>
            <w:color w:val="333333"/>
            <w:shd w:val="clear" w:color="auto" w:fill="FFFFFF"/>
          </w:rPr>
          <w:delText>;</w:delText>
        </w:r>
      </w:del>
      <w:r w:rsidR="00CA7931" w:rsidRPr="00D93999">
        <w:rPr>
          <w:rStyle w:val="apple-converted-space"/>
          <w:rFonts w:eastAsia="Times New Roman"/>
          <w:color w:val="333333"/>
          <w:shd w:val="clear" w:color="auto" w:fill="FFFFFF"/>
        </w:rPr>
        <w:t> </w:t>
      </w:r>
      <w:r w:rsidR="00CA7931" w:rsidRPr="00D93999">
        <w:t>Goulson et al.</w:t>
      </w:r>
      <w:del w:id="147" w:author="Auerbach, Ezra" w:date="2018-12-07T12:02:00Z">
        <w:r w:rsidR="00CA7931" w:rsidRPr="00D93999" w:rsidDel="00037305">
          <w:delText>,</w:delText>
        </w:r>
      </w:del>
      <w:r w:rsidR="00CA7931" w:rsidRPr="00D93999">
        <w:t xml:space="preserve"> 2015</w:t>
      </w:r>
      <w:r w:rsidR="00CA7931" w:rsidRPr="00D93999">
        <w:rPr>
          <w:rFonts w:eastAsia="Times New Roman"/>
          <w:color w:val="333333"/>
          <w:shd w:val="clear" w:color="auto" w:fill="FFFFFF"/>
        </w:rPr>
        <w:t>)</w:t>
      </w:r>
      <w:r w:rsidR="00D20905" w:rsidRPr="00D93999">
        <w:t xml:space="preserve">. </w:t>
      </w:r>
      <w:r w:rsidR="00292101" w:rsidRPr="00D93999">
        <w:t xml:space="preserve">Pollinators are responsible for </w:t>
      </w:r>
      <w:r w:rsidR="00770A75" w:rsidRPr="00D93999">
        <w:t>pollinating almost</w:t>
      </w:r>
      <w:r w:rsidR="003B4D4A" w:rsidRPr="00D93999">
        <w:t xml:space="preserve"> 35% of the world</w:t>
      </w:r>
      <w:ins w:id="148" w:author="Auerbach, Ezra" w:date="2018-12-07T12:03:00Z">
        <w:r w:rsidR="00037305">
          <w:t>’</w:t>
        </w:r>
      </w:ins>
      <w:r w:rsidR="003B4D4A" w:rsidRPr="00D93999">
        <w:t>s food supply</w:t>
      </w:r>
      <w:r w:rsidRPr="00D93999">
        <w:t xml:space="preserve"> (Klein et al. 2007)</w:t>
      </w:r>
      <w:r w:rsidR="003B4D4A" w:rsidRPr="00D93999">
        <w:t>, within the US</w:t>
      </w:r>
      <w:ins w:id="149" w:author="Auerbach, Ezra" w:date="2018-12-07T12:03:00Z">
        <w:r w:rsidR="00037305">
          <w:t>,</w:t>
        </w:r>
      </w:ins>
      <w:r w:rsidR="003B4D4A" w:rsidRPr="00D93999">
        <w:t xml:space="preserve"> this attributes to over 3.07 billion </w:t>
      </w:r>
      <w:del w:id="150" w:author="Auerbach, Ezra" w:date="2018-12-07T12:03:00Z">
        <w:r w:rsidR="003B4D4A" w:rsidRPr="00D93999" w:rsidDel="00037305">
          <w:delText xml:space="preserve">dollars </w:delText>
        </w:r>
      </w:del>
      <w:ins w:id="151" w:author="Auerbach, Ezra" w:date="2018-12-07T12:03:00Z">
        <w:r w:rsidR="00037305" w:rsidRPr="00D93999">
          <w:t>dollars’</w:t>
        </w:r>
        <w:r w:rsidR="00037305">
          <w:t xml:space="preserve"> worth of</w:t>
        </w:r>
      </w:ins>
      <w:del w:id="152" w:author="Auerbach, Ezra" w:date="2018-12-07T12:03:00Z">
        <w:r w:rsidR="003B4D4A" w:rsidRPr="00D93999" w:rsidDel="00037305">
          <w:delText>in</w:delText>
        </w:r>
      </w:del>
      <w:r w:rsidR="003B4D4A" w:rsidRPr="00D93999">
        <w:t xml:space="preserve"> pollination</w:t>
      </w:r>
      <w:ins w:id="153" w:author="Auerbach, Ezra" w:date="2018-12-07T12:03:00Z">
        <w:r w:rsidR="00037305">
          <w:t xml:space="preserve"> services</w:t>
        </w:r>
      </w:ins>
      <w:r w:rsidR="003B4D4A" w:rsidRPr="00D93999">
        <w:t xml:space="preserve"> by wild pollinators (Losey </w:t>
      </w:r>
      <w:r w:rsidR="00D93999">
        <w:t>and</w:t>
      </w:r>
      <w:r w:rsidR="003B4D4A" w:rsidRPr="00D93999">
        <w:t xml:space="preserve"> Vaughan 2006).</w:t>
      </w:r>
    </w:p>
    <w:p w14:paraId="61B26E11" w14:textId="5872A924" w:rsidR="00627B6E" w:rsidRPr="00D93999" w:rsidRDefault="00E12FB5" w:rsidP="00627B6E">
      <w:pPr>
        <w:spacing w:line="480" w:lineRule="auto"/>
        <w:ind w:firstLine="720"/>
      </w:pPr>
      <w:r w:rsidRPr="00D93999">
        <w:t>Honey bees and bumble bees are two of the most widely researched pollinator species. Most research conducted on them has found that there are many possible causes for the</w:t>
      </w:r>
      <w:ins w:id="154" w:author="Auerbach, Ezra" w:date="2018-12-07T12:04:00Z">
        <w:r w:rsidR="00037305">
          <w:t>ir</w:t>
        </w:r>
      </w:ins>
      <w:r w:rsidRPr="00D93999">
        <w:t xml:space="preserve"> population</w:t>
      </w:r>
      <w:r w:rsidR="00627B6E" w:rsidRPr="00D93999">
        <w:t xml:space="preserve"> decline</w:t>
      </w:r>
      <w:r w:rsidRPr="00D93999">
        <w:t xml:space="preserve">s. Such factors are </w:t>
      </w:r>
      <w:ins w:id="155" w:author="Auerbach, Ezra" w:date="2018-12-07T12:06:00Z">
        <w:r w:rsidR="00037305">
          <w:t xml:space="preserve">the Varroa mite, </w:t>
        </w:r>
      </w:ins>
      <w:ins w:id="156" w:author="Auerbach, Ezra" w:date="2018-12-07T12:07:00Z">
        <w:r w:rsidR="00037305">
          <w:t>(</w:t>
        </w:r>
      </w:ins>
      <w:r w:rsidRPr="00037305">
        <w:rPr>
          <w:i/>
          <w:rPrChange w:id="157" w:author="Auerbach, Ezra" w:date="2018-12-07T12:04:00Z">
            <w:rPr/>
          </w:rPrChange>
        </w:rPr>
        <w:t>V</w:t>
      </w:r>
      <w:r w:rsidR="00627B6E" w:rsidRPr="00037305">
        <w:rPr>
          <w:i/>
          <w:rPrChange w:id="158" w:author="Auerbach, Ezra" w:date="2018-12-07T12:04:00Z">
            <w:rPr/>
          </w:rPrChange>
        </w:rPr>
        <w:t>arroa destructor</w:t>
      </w:r>
      <w:ins w:id="159" w:author="Auerbach, Ezra" w:date="2018-12-07T12:07:00Z">
        <w:r w:rsidR="00037305">
          <w:rPr>
            <w:i/>
          </w:rPr>
          <w:t xml:space="preserve"> </w:t>
        </w:r>
        <w:r w:rsidR="00037305">
          <w:t>Anderson &amp; Trueman)</w:t>
        </w:r>
      </w:ins>
      <w:del w:id="160" w:author="Auerbach, Ezra" w:date="2018-12-07T12:06:00Z">
        <w:r w:rsidR="00627B6E" w:rsidRPr="00D93999" w:rsidDel="00037305">
          <w:delText xml:space="preserve"> mite</w:delText>
        </w:r>
      </w:del>
      <w:del w:id="161" w:author="Auerbach, Ezra" w:date="2018-12-07T12:04:00Z">
        <w:r w:rsidR="00627B6E" w:rsidRPr="00D93999" w:rsidDel="00037305">
          <w:delText>s</w:delText>
        </w:r>
      </w:del>
      <w:r w:rsidR="00627B6E" w:rsidRPr="00D93999">
        <w:t xml:space="preserve">, </w:t>
      </w:r>
      <w:r w:rsidR="00627B6E" w:rsidRPr="00037305">
        <w:t>small</w:t>
      </w:r>
      <w:r w:rsidR="00627B6E" w:rsidRPr="00D93999">
        <w:t xml:space="preserve"> hive beetle</w:t>
      </w:r>
      <w:ins w:id="162" w:author="Auerbach, Ezra" w:date="2018-12-07T12:06:00Z">
        <w:r w:rsidR="00037305">
          <w:t>, (</w:t>
        </w:r>
        <w:r w:rsidR="00037305" w:rsidRPr="00037305">
          <w:rPr>
            <w:i/>
            <w:rPrChange w:id="163" w:author="Auerbach, Ezra" w:date="2018-12-07T12:06:00Z">
              <w:rPr/>
            </w:rPrChange>
          </w:rPr>
          <w:t>Aethina tumida</w:t>
        </w:r>
        <w:r w:rsidR="00037305">
          <w:t xml:space="preserve"> Murray)</w:t>
        </w:r>
      </w:ins>
      <w:del w:id="164" w:author="Auerbach, Ezra" w:date="2018-12-07T12:05:00Z">
        <w:r w:rsidR="00627B6E" w:rsidRPr="00D93999" w:rsidDel="00037305">
          <w:delText>s</w:delText>
        </w:r>
      </w:del>
      <w:r w:rsidRPr="00D93999">
        <w:t xml:space="preserve"> (Spiewok </w:t>
      </w:r>
      <w:r w:rsidR="00D93999">
        <w:t>and</w:t>
      </w:r>
      <w:r w:rsidRPr="00D93999">
        <w:t xml:space="preserve"> Neumann</w:t>
      </w:r>
      <w:del w:id="165" w:author="Auerbach, Ezra" w:date="2018-12-07T12:08:00Z">
        <w:r w:rsidRPr="00D93999" w:rsidDel="00037305">
          <w:delText>,</w:delText>
        </w:r>
      </w:del>
      <w:r w:rsidRPr="00D93999">
        <w:t xml:space="preserve"> 2006</w:t>
      </w:r>
      <w:del w:id="166" w:author="Auerbach, Ezra" w:date="2018-12-07T12:07:00Z">
        <w:r w:rsidR="00487A6D" w:rsidRPr="00D93999" w:rsidDel="00037305">
          <w:delText>;</w:delText>
        </w:r>
        <w:r w:rsidR="005F32D1" w:rsidRPr="00D93999" w:rsidDel="00037305">
          <w:delText xml:space="preserve"> 50</w:delText>
        </w:r>
      </w:del>
      <w:r w:rsidRPr="00D93999">
        <w:t>)</w:t>
      </w:r>
      <w:r w:rsidR="00031549" w:rsidRPr="00D93999">
        <w:t>, viruses such as Deformed Wing Virus</w:t>
      </w:r>
      <w:r w:rsidR="00AB331A" w:rsidRPr="00D93999">
        <w:t xml:space="preserve"> (Genersch et al. 2006)</w:t>
      </w:r>
      <w:r w:rsidR="006F0897" w:rsidRPr="00D93999">
        <w:t xml:space="preserve">, </w:t>
      </w:r>
      <w:r w:rsidR="006F0897" w:rsidRPr="00D93999">
        <w:rPr>
          <w:i/>
        </w:rPr>
        <w:t>Paenibacillus larvae</w:t>
      </w:r>
      <w:r w:rsidR="006F0897" w:rsidRPr="00D93999">
        <w:t xml:space="preserve"> (</w:t>
      </w:r>
      <w:r w:rsidR="00AB331A" w:rsidRPr="00D93999">
        <w:t>Genersch</w:t>
      </w:r>
      <w:del w:id="167" w:author="Auerbach, Ezra" w:date="2018-12-07T12:08:00Z">
        <w:r w:rsidR="00AB331A" w:rsidRPr="00D93999" w:rsidDel="00BC7555">
          <w:delText>,</w:delText>
        </w:r>
      </w:del>
      <w:r w:rsidR="00AB331A" w:rsidRPr="00D93999">
        <w:t xml:space="preserve"> 2010)</w:t>
      </w:r>
      <w:r w:rsidR="00627B6E" w:rsidRPr="00D93999">
        <w:t xml:space="preserve">, and fungi such as </w:t>
      </w:r>
      <w:r w:rsidR="00627B6E" w:rsidRPr="00D93999">
        <w:rPr>
          <w:i/>
        </w:rPr>
        <w:t>Nosema</w:t>
      </w:r>
      <w:r w:rsidR="00627B6E" w:rsidRPr="00D93999">
        <w:t xml:space="preserve"> spp.</w:t>
      </w:r>
      <w:r w:rsidR="003F79C4" w:rsidRPr="00D93999">
        <w:t xml:space="preserve"> </w:t>
      </w:r>
      <w:r w:rsidR="00627B6E" w:rsidRPr="00D93999">
        <w:t>(</w:t>
      </w:r>
      <w:r w:rsidR="00AB331A" w:rsidRPr="00D93999">
        <w:t>Graystock et al. 2013</w:t>
      </w:r>
      <w:r w:rsidR="00627B6E" w:rsidRPr="00D93999">
        <w:t>)</w:t>
      </w:r>
      <w:r w:rsidR="003F79C4" w:rsidRPr="00D93999">
        <w:t xml:space="preserve">. </w:t>
      </w:r>
      <w:r w:rsidR="00627B6E" w:rsidRPr="00D93999">
        <w:t xml:space="preserve"> In </w:t>
      </w:r>
      <w:r w:rsidR="00696089" w:rsidRPr="00D93999">
        <w:t>2006,</w:t>
      </w:r>
      <w:r w:rsidR="00627B6E" w:rsidRPr="00D93999">
        <w:t xml:space="preserve"> </w:t>
      </w:r>
      <w:r w:rsidR="00696089" w:rsidRPr="00D93999">
        <w:t>some honey bee hives declined by up to 90%</w:t>
      </w:r>
      <w:r w:rsidR="00627B6E" w:rsidRPr="00D93999">
        <w:t>, and “Colony Collapse Disorder” was created to describe such drastic losses</w:t>
      </w:r>
      <w:r w:rsidR="003F79C4" w:rsidRPr="00D93999">
        <w:t xml:space="preserve"> </w:t>
      </w:r>
      <w:r w:rsidR="00627B6E" w:rsidRPr="00D93999">
        <w:t>(</w:t>
      </w:r>
      <w:r w:rsidR="004A09C5" w:rsidRPr="00D93999">
        <w:t>Evans</w:t>
      </w:r>
      <w:r w:rsidR="00696089" w:rsidRPr="00D93999">
        <w:t xml:space="preserve"> et al. </w:t>
      </w:r>
      <w:r w:rsidR="00696089" w:rsidRPr="00D93999">
        <w:lastRenderedPageBreak/>
        <w:t>2009</w:t>
      </w:r>
      <w:r w:rsidR="00627B6E" w:rsidRPr="00D93999">
        <w:t xml:space="preserve">). “Colony Collapse Disorder” is a misunderstood term that is used to explain </w:t>
      </w:r>
      <w:r w:rsidR="003F79C4" w:rsidRPr="00D93999">
        <w:t xml:space="preserve">honey bee </w:t>
      </w:r>
      <w:r w:rsidR="00627B6E" w:rsidRPr="00D93999">
        <w:t xml:space="preserve">losses, but may be caused by a variety of factors as well as </w:t>
      </w:r>
      <w:r w:rsidR="003F79C4" w:rsidRPr="00D93999">
        <w:t>interactions between factors</w:t>
      </w:r>
      <w:r w:rsidR="00627B6E" w:rsidRPr="00D93999">
        <w:t>. Honey bees play a vital role in the economy, valued at over $14 billion due to their pollination services both directly and i</w:t>
      </w:r>
      <w:r w:rsidR="003F79C4" w:rsidRPr="00D93999">
        <w:t>ndirectly (Ellis et al. 2009). Due to the sharp declines of honey</w:t>
      </w:r>
      <w:ins w:id="168" w:author="Auerbach, Ezra" w:date="2018-12-07T12:09:00Z">
        <w:r w:rsidR="00BC7555">
          <w:t xml:space="preserve"> </w:t>
        </w:r>
      </w:ins>
      <w:r w:rsidR="003F79C4" w:rsidRPr="00D93999">
        <w:t xml:space="preserve">bee populations in the last few decades, wild pollinator populations </w:t>
      </w:r>
      <w:ins w:id="169" w:author="Auerbach, Ezra" w:date="2018-12-07T12:09:00Z">
        <w:r w:rsidR="00BC7555">
          <w:t xml:space="preserve">have </w:t>
        </w:r>
      </w:ins>
      <w:del w:id="170" w:author="Auerbach, Ezra" w:date="2018-12-07T12:09:00Z">
        <w:r w:rsidR="003F79C4" w:rsidRPr="00D93999" w:rsidDel="00BC7555">
          <w:delText xml:space="preserve">must increase and </w:delText>
        </w:r>
      </w:del>
      <w:r w:rsidR="003F79C4" w:rsidRPr="00D93999">
        <w:t>become more respo</w:t>
      </w:r>
      <w:r w:rsidR="00696089" w:rsidRPr="00D93999">
        <w:t xml:space="preserve">nsible for pollination services. </w:t>
      </w:r>
      <w:r w:rsidR="003F79C4" w:rsidRPr="00D93999">
        <w:t xml:space="preserve"> </w:t>
      </w:r>
    </w:p>
    <w:p w14:paraId="3D37B7FF" w14:textId="71161A65" w:rsidR="00696089" w:rsidRPr="00D93999" w:rsidRDefault="00696089">
      <w:pPr>
        <w:pStyle w:val="NormalWeb"/>
        <w:spacing w:line="480" w:lineRule="auto"/>
        <w:ind w:firstLine="720"/>
        <w:pPrChange w:id="171" w:author="Auerbach, Ezra" w:date="2018-12-07T12:09:00Z">
          <w:pPr>
            <w:pStyle w:val="NormalWeb"/>
            <w:spacing w:line="480" w:lineRule="auto"/>
          </w:pPr>
        </w:pPrChange>
      </w:pPr>
      <w:r w:rsidRPr="00D93999">
        <w:t>Current research indicates numerous threats towards</w:t>
      </w:r>
      <w:del w:id="172" w:author="Auerbach, Ezra" w:date="2018-12-07T12:10:00Z">
        <w:r w:rsidRPr="00D93999" w:rsidDel="00BC7555">
          <w:delText xml:space="preserve"> b</w:delText>
        </w:r>
      </w:del>
      <w:del w:id="173" w:author="Auerbach, Ezra" w:date="2018-12-07T12:09:00Z">
        <w:r w:rsidRPr="00D93999" w:rsidDel="00BC7555">
          <w:delText>oth</w:delText>
        </w:r>
      </w:del>
      <w:r w:rsidRPr="00D93999">
        <w:t xml:space="preserve"> honey bees and bumble bees,</w:t>
      </w:r>
      <w:del w:id="174" w:author="Auerbach, Ezra" w:date="2018-12-07T12:10:00Z">
        <w:r w:rsidRPr="00D93999" w:rsidDel="00BC7555">
          <w:delText xml:space="preserve"> but that is most likely attributed to the notion that they</w:delText>
        </w:r>
      </w:del>
      <w:ins w:id="175" w:author="Auerbach, Ezra" w:date="2018-12-07T12:10:00Z">
        <w:r w:rsidR="00BC7555">
          <w:t xml:space="preserve"> </w:t>
        </w:r>
      </w:ins>
      <w:del w:id="176" w:author="Auerbach, Ezra" w:date="2018-12-07T12:10:00Z">
        <w:r w:rsidRPr="00D93999" w:rsidDel="00BC7555">
          <w:delText xml:space="preserve"> are </w:delText>
        </w:r>
      </w:del>
      <w:r w:rsidRPr="00D93999">
        <w:t xml:space="preserve">the two most researched pollinators. </w:t>
      </w:r>
      <w:r w:rsidR="007B4E93" w:rsidRPr="00D93999">
        <w:t xml:space="preserve">Little research has been conducted on wild pollinator species, and it is unknown if many of the threats to </w:t>
      </w:r>
      <w:del w:id="177" w:author="Auerbach, Ezra" w:date="2018-12-07T12:11:00Z">
        <w:r w:rsidR="007B4E93" w:rsidRPr="00D93999" w:rsidDel="00BC7555">
          <w:delText>honeybee</w:delText>
        </w:r>
      </w:del>
      <w:ins w:id="178" w:author="Auerbach, Ezra" w:date="2018-12-07T12:11:00Z">
        <w:r w:rsidR="00BC7555">
          <w:t>honey bee</w:t>
        </w:r>
      </w:ins>
      <w:r w:rsidR="007B4E93" w:rsidRPr="00D93999">
        <w:t xml:space="preserve">s and bumble bees may be the same potential threats for wild pollinator species. For example, </w:t>
      </w:r>
      <w:r w:rsidR="007B4E93" w:rsidRPr="00D93999">
        <w:rPr>
          <w:i/>
        </w:rPr>
        <w:t>Nosema ceranae</w:t>
      </w:r>
      <w:r w:rsidR="007B4E93" w:rsidRPr="00D93999">
        <w:t xml:space="preserve"> has been transferred from the Asian </w:t>
      </w:r>
      <w:del w:id="179" w:author="Auerbach, Ezra" w:date="2018-12-07T12:11:00Z">
        <w:r w:rsidR="007B4E93" w:rsidRPr="00D93999" w:rsidDel="00BC7555">
          <w:delText>honeybee</w:delText>
        </w:r>
      </w:del>
      <w:ins w:id="180" w:author="Auerbach, Ezra" w:date="2018-12-07T12:11:00Z">
        <w:r w:rsidR="00BC7555">
          <w:t>honey bee</w:t>
        </w:r>
      </w:ins>
      <w:r w:rsidR="007B4E93" w:rsidRPr="00D93999">
        <w:t xml:space="preserve"> (</w:t>
      </w:r>
      <w:r w:rsidR="007B4E93" w:rsidRPr="00D93999">
        <w:rPr>
          <w:i/>
        </w:rPr>
        <w:t>Apis ceranae</w:t>
      </w:r>
      <w:ins w:id="181" w:author="Auerbach, Ezra" w:date="2018-12-07T12:11:00Z">
        <w:r w:rsidR="00BC7555">
          <w:t>)</w:t>
        </w:r>
        <w:r w:rsidR="00BC7555">
          <w:rPr>
            <w:i/>
          </w:rPr>
          <w:t xml:space="preserve"> </w:t>
        </w:r>
      </w:ins>
      <w:del w:id="182" w:author="Auerbach, Ezra" w:date="2018-12-07T12:11:00Z">
        <w:r w:rsidR="007B4E93" w:rsidRPr="00D93999" w:rsidDel="00BC7555">
          <w:rPr>
            <w:i/>
          </w:rPr>
          <w:delText>)</w:delText>
        </w:r>
        <w:r w:rsidR="007B4E93" w:rsidRPr="00D93999" w:rsidDel="00BC7555">
          <w:delText xml:space="preserve"> </w:delText>
        </w:r>
      </w:del>
      <w:r w:rsidR="007B4E93" w:rsidRPr="00D93999">
        <w:t xml:space="preserve">many other </w:t>
      </w:r>
      <w:r w:rsidR="007B4E93" w:rsidRPr="00D93999">
        <w:rPr>
          <w:i/>
        </w:rPr>
        <w:t>Apis</w:t>
      </w:r>
      <w:r w:rsidR="007B4E93" w:rsidRPr="00D93999">
        <w:t xml:space="preserve"> species including </w:t>
      </w:r>
      <w:ins w:id="183" w:author="Auerbach, Ezra" w:date="2018-12-07T12:11:00Z">
        <w:r w:rsidR="00BC7555">
          <w:t xml:space="preserve">the </w:t>
        </w:r>
      </w:ins>
      <w:r w:rsidR="007B4E93" w:rsidRPr="00D93999">
        <w:t xml:space="preserve">western </w:t>
      </w:r>
      <w:del w:id="184" w:author="Auerbach, Ezra" w:date="2018-12-07T12:11:00Z">
        <w:r w:rsidR="007B4E93" w:rsidRPr="00D93999" w:rsidDel="00BC7555">
          <w:delText>honeybee</w:delText>
        </w:r>
      </w:del>
      <w:ins w:id="185" w:author="Auerbach, Ezra" w:date="2018-12-07T12:11:00Z">
        <w:r w:rsidR="00BC7555">
          <w:t>honey bee</w:t>
        </w:r>
      </w:ins>
      <w:r w:rsidR="007B4E93" w:rsidRPr="00D93999">
        <w:t xml:space="preserve"> (</w:t>
      </w:r>
      <w:r w:rsidR="007B4E93" w:rsidRPr="00D93999">
        <w:rPr>
          <w:i/>
        </w:rPr>
        <w:t>Apis mellifera</w:t>
      </w:r>
      <w:r w:rsidR="007B4E93" w:rsidRPr="00D93999">
        <w:t xml:space="preserve">) (Graystock et al. 2013). </w:t>
      </w:r>
      <w:r w:rsidR="00E25CBD" w:rsidRPr="00D93999">
        <w:t>Recently,</w:t>
      </w:r>
      <w:r w:rsidR="004650E3" w:rsidRPr="00D93999">
        <w:t xml:space="preserve"> scientists have found cases of </w:t>
      </w:r>
      <w:r w:rsidR="00E25CBD" w:rsidRPr="00D93999">
        <w:rPr>
          <w:i/>
        </w:rPr>
        <w:t xml:space="preserve">N. ceranae </w:t>
      </w:r>
      <w:r w:rsidR="004650E3" w:rsidRPr="00D93999">
        <w:t>in</w:t>
      </w:r>
      <w:r w:rsidR="00E25CBD" w:rsidRPr="00D93999">
        <w:t xml:space="preserve"> bumblebee species</w:t>
      </w:r>
      <w:r w:rsidR="004650E3" w:rsidRPr="00D93999">
        <w:t xml:space="preserve">, which indicates </w:t>
      </w:r>
      <w:del w:id="186" w:author="Auerbach, Ezra" w:date="2018-12-07T12:11:00Z">
        <w:r w:rsidR="004650E3" w:rsidRPr="00D93999" w:rsidDel="00BC7555">
          <w:delText>a transfer or</w:delText>
        </w:r>
      </w:del>
      <w:ins w:id="187" w:author="Auerbach, Ezra" w:date="2018-12-07T12:11:00Z">
        <w:r w:rsidR="00BC7555">
          <w:t>a</w:t>
        </w:r>
      </w:ins>
      <w:r w:rsidR="004650E3" w:rsidRPr="00D93999">
        <w:t xml:space="preserve"> jump from </w:t>
      </w:r>
      <w:del w:id="188" w:author="Auerbach, Ezra" w:date="2018-12-07T12:11:00Z">
        <w:r w:rsidR="004650E3" w:rsidRPr="00D93999" w:rsidDel="00BC7555">
          <w:delText>honeybee</w:delText>
        </w:r>
      </w:del>
      <w:ins w:id="189" w:author="Auerbach, Ezra" w:date="2018-12-07T12:11:00Z">
        <w:r w:rsidR="00BC7555">
          <w:t>honey bee</w:t>
        </w:r>
      </w:ins>
      <w:r w:rsidR="004650E3" w:rsidRPr="00D93999">
        <w:t>s to bumblebees</w:t>
      </w:r>
      <w:r w:rsidR="00970AE9" w:rsidRPr="00D93999">
        <w:t xml:space="preserve"> </w:t>
      </w:r>
      <w:r w:rsidR="00E25CBD" w:rsidRPr="00BC7555">
        <w:rPr>
          <w:color w:val="000000" w:themeColor="text1"/>
          <w:rPrChange w:id="190" w:author="Auerbach, Ezra" w:date="2018-12-07T12:11:00Z">
            <w:rPr/>
          </w:rPrChange>
        </w:rPr>
        <w:t>(</w:t>
      </w:r>
      <w:r w:rsidR="00E74A15" w:rsidRPr="00BC7555">
        <w:rPr>
          <w:color w:val="000000" w:themeColor="text1"/>
          <w:rPrChange w:id="191" w:author="Auerbach, Ezra" w:date="2018-12-07T12:11:00Z">
            <w:rPr>
              <w:color w:val="000066"/>
            </w:rPr>
          </w:rPrChange>
        </w:rPr>
        <w:t>L</w:t>
      </w:r>
      <w:r w:rsidR="004650E3" w:rsidRPr="00BC7555">
        <w:rPr>
          <w:color w:val="000000" w:themeColor="text1"/>
          <w:rPrChange w:id="192" w:author="Auerbach, Ezra" w:date="2018-12-07T12:11:00Z">
            <w:rPr>
              <w:color w:val="000066"/>
            </w:rPr>
          </w:rPrChange>
        </w:rPr>
        <w:t>i et al. 2012; Plischuk et al.</w:t>
      </w:r>
      <w:r w:rsidR="00E74A15" w:rsidRPr="00BC7555">
        <w:rPr>
          <w:color w:val="000000" w:themeColor="text1"/>
          <w:rPrChange w:id="193" w:author="Auerbach, Ezra" w:date="2018-12-07T12:11:00Z">
            <w:rPr>
              <w:color w:val="000066"/>
            </w:rPr>
          </w:rPrChange>
        </w:rPr>
        <w:t xml:space="preserve"> 2009</w:t>
      </w:r>
      <w:r w:rsidR="00E25CBD" w:rsidRPr="00BC7555">
        <w:rPr>
          <w:color w:val="000000" w:themeColor="text1"/>
          <w:rPrChange w:id="194" w:author="Auerbach, Ezra" w:date="2018-12-07T12:11:00Z">
            <w:rPr/>
          </w:rPrChange>
        </w:rPr>
        <w:t>)</w:t>
      </w:r>
      <w:r w:rsidR="00E25CBD" w:rsidRPr="00D93999">
        <w:t xml:space="preserve">. Many bumblebee species are critically </w:t>
      </w:r>
      <w:r w:rsidR="00E74A15" w:rsidRPr="00D93999">
        <w:t>endangered</w:t>
      </w:r>
      <w:r w:rsidR="00E25CBD" w:rsidRPr="00D93999">
        <w:t xml:space="preserve"> and others are important pollinators of crops</w:t>
      </w:r>
      <w:r w:rsidR="00E74A15" w:rsidRPr="00D93999">
        <w:t xml:space="preserve"> </w:t>
      </w:r>
      <w:r w:rsidR="00E25CBD" w:rsidRPr="00D93999">
        <w:t>(</w:t>
      </w:r>
      <w:r w:rsidR="00E74A15" w:rsidRPr="00D93999">
        <w:t>Goulson et al. 2015</w:t>
      </w:r>
      <w:r w:rsidR="00E25CBD" w:rsidRPr="00D93999">
        <w:t xml:space="preserve">). </w:t>
      </w:r>
      <w:r w:rsidR="00E74A15" w:rsidRPr="00D93999">
        <w:t xml:space="preserve">Based upon this </w:t>
      </w:r>
      <w:del w:id="195" w:author="Auerbach, Ezra" w:date="2018-12-07T12:12:00Z">
        <w:r w:rsidR="00E74A15" w:rsidRPr="00D93999" w:rsidDel="00BC7555">
          <w:delText>jump over</w:delText>
        </w:r>
      </w:del>
      <w:ins w:id="196" w:author="Auerbach, Ezra" w:date="2018-12-07T12:12:00Z">
        <w:r w:rsidR="00BC7555">
          <w:t>transfer</w:t>
        </w:r>
      </w:ins>
      <w:r w:rsidR="00E74A15" w:rsidRPr="00D93999">
        <w:t xml:space="preserve"> effect from </w:t>
      </w:r>
      <w:del w:id="197" w:author="Auerbach, Ezra" w:date="2018-12-07T12:11:00Z">
        <w:r w:rsidR="00E74A15" w:rsidRPr="00D93999" w:rsidDel="00BC7555">
          <w:delText>honeybee</w:delText>
        </w:r>
      </w:del>
      <w:ins w:id="198" w:author="Auerbach, Ezra" w:date="2018-12-07T12:11:00Z">
        <w:r w:rsidR="00BC7555">
          <w:t>honey bee</w:t>
        </w:r>
      </w:ins>
      <w:r w:rsidR="00E74A15" w:rsidRPr="00D93999">
        <w:t>s to bumblebees</w:t>
      </w:r>
      <w:ins w:id="199" w:author="Auerbach, Ezra" w:date="2018-12-07T12:12:00Z">
        <w:r w:rsidR="00BC7555">
          <w:t>,</w:t>
        </w:r>
      </w:ins>
      <w:r w:rsidR="00E74A15" w:rsidRPr="00D93999">
        <w:t xml:space="preserve"> it is unknown if wild bee populations </w:t>
      </w:r>
      <w:del w:id="200" w:author="Auerbach, Ezra" w:date="2018-12-07T12:12:00Z">
        <w:r w:rsidR="00E74A15" w:rsidRPr="00D93999" w:rsidDel="00BC7555">
          <w:delText xml:space="preserve">encounter </w:delText>
        </w:r>
      </w:del>
      <w:ins w:id="201" w:author="Auerbach, Ezra" w:date="2018-12-07T12:12:00Z">
        <w:r w:rsidR="00BC7555">
          <w:t>are at risk from</w:t>
        </w:r>
        <w:r w:rsidR="00BC7555" w:rsidRPr="00D93999">
          <w:t xml:space="preserve"> </w:t>
        </w:r>
      </w:ins>
      <w:r w:rsidR="00E74A15" w:rsidRPr="00D93999">
        <w:t xml:space="preserve">the same pathogens. </w:t>
      </w:r>
    </w:p>
    <w:p w14:paraId="15357365" w14:textId="1FF20145" w:rsidR="00627B6E" w:rsidRPr="00D93999" w:rsidRDefault="00627B6E" w:rsidP="00A818CA">
      <w:pPr>
        <w:spacing w:line="480" w:lineRule="auto"/>
        <w:ind w:firstLine="720"/>
      </w:pPr>
      <w:r w:rsidRPr="00D93999">
        <w:t>Wild bees play a critical role in the poll</w:t>
      </w:r>
      <w:r w:rsidR="00964EC6" w:rsidRPr="00D93999">
        <w:t xml:space="preserve">ination and reproduction of </w:t>
      </w:r>
      <w:r w:rsidR="00F204CD" w:rsidRPr="00D93999">
        <w:t>plant species with</w:t>
      </w:r>
      <w:r w:rsidR="00964EC6" w:rsidRPr="00D93999">
        <w:t xml:space="preserve"> o</w:t>
      </w:r>
      <w:r w:rsidRPr="00D93999">
        <w:t xml:space="preserve">ver 70% of the world’s most important crops dependent upon </w:t>
      </w:r>
      <w:r w:rsidR="00F204CD" w:rsidRPr="00D93999">
        <w:t xml:space="preserve">their </w:t>
      </w:r>
      <w:r w:rsidRPr="00D93999">
        <w:t xml:space="preserve">pollination services (Klein et </w:t>
      </w:r>
      <w:r w:rsidR="00F204CD" w:rsidRPr="00D93999">
        <w:t xml:space="preserve">al. 2007). Farmers throughout the world have started to take notice of the pollination benefits of wild and understudied bee species </w:t>
      </w:r>
      <w:r w:rsidRPr="00D93999">
        <w:t>(Gallai et al. 2009). Agricultural producers often rely on the honey bee (</w:t>
      </w:r>
      <w:r w:rsidRPr="00D93999">
        <w:rPr>
          <w:i/>
        </w:rPr>
        <w:t>Apis mellifera</w:t>
      </w:r>
      <w:r w:rsidRPr="00D93999">
        <w:t xml:space="preserve">) for </w:t>
      </w:r>
      <w:r w:rsidR="00000C90" w:rsidRPr="00D93999">
        <w:t>pollination for crops such as apples, almonds, and various cucurbits (Calderone 2012)</w:t>
      </w:r>
      <w:r w:rsidRPr="00D93999">
        <w:t xml:space="preserve">, but it has been shown that native bee species may fully pollinate </w:t>
      </w:r>
      <w:r w:rsidR="00DB751B" w:rsidRPr="00D93999">
        <w:lastRenderedPageBreak/>
        <w:t xml:space="preserve">certain </w:t>
      </w:r>
      <w:r w:rsidRPr="00D93999">
        <w:t>crops as well</w:t>
      </w:r>
      <w:r w:rsidR="003F79C4" w:rsidRPr="00D93999">
        <w:t xml:space="preserve"> as wild bees</w:t>
      </w:r>
      <w:r w:rsidRPr="00D93999">
        <w:t xml:space="preserve"> (</w:t>
      </w:r>
      <w:r w:rsidR="00DB751B" w:rsidRPr="00D93999">
        <w:t xml:space="preserve">Mallinger </w:t>
      </w:r>
      <w:r w:rsidR="00D93999">
        <w:t>and</w:t>
      </w:r>
      <w:r w:rsidR="00DB751B" w:rsidRPr="00D93999">
        <w:t xml:space="preserve"> Gratton</w:t>
      </w:r>
      <w:del w:id="202" w:author="Auerbach, Ezra" w:date="2018-12-07T12:13:00Z">
        <w:r w:rsidR="00DB751B" w:rsidRPr="00D93999" w:rsidDel="00BC7555">
          <w:delText>,</w:delText>
        </w:r>
      </w:del>
      <w:r w:rsidR="00DB751B" w:rsidRPr="00D93999">
        <w:t xml:space="preserve"> 2015</w:t>
      </w:r>
      <w:r w:rsidRPr="00D93999">
        <w:t>).</w:t>
      </w:r>
      <w:r w:rsidR="003F79C4" w:rsidRPr="00D93999">
        <w:t xml:space="preserve"> Research has shown that some plant species such as cherries</w:t>
      </w:r>
      <w:r w:rsidR="00A90B19" w:rsidRPr="00D93999">
        <w:t xml:space="preserve"> and apples</w:t>
      </w:r>
      <w:r w:rsidR="003F79C4" w:rsidRPr="00D93999">
        <w:t xml:space="preserve">, respond directly to wild bee pollinators, but not to </w:t>
      </w:r>
      <w:del w:id="203" w:author="Auerbach, Ezra" w:date="2018-12-07T12:11:00Z">
        <w:r w:rsidR="003F79C4" w:rsidRPr="00D93999" w:rsidDel="00BC7555">
          <w:delText>honeybee</w:delText>
        </w:r>
      </w:del>
      <w:ins w:id="204" w:author="Auerbach, Ezra" w:date="2018-12-07T12:11:00Z">
        <w:r w:rsidR="00BC7555">
          <w:t>honey bee</w:t>
        </w:r>
      </w:ins>
      <w:r w:rsidR="003F79C4" w:rsidRPr="00D93999">
        <w:t>s (</w:t>
      </w:r>
      <w:r w:rsidR="009B0BD2" w:rsidRPr="00D93999">
        <w:t>Hol</w:t>
      </w:r>
      <w:r w:rsidR="00A818CA" w:rsidRPr="00D93999">
        <w:t xml:space="preserve">zschuh et al. 2012, Mallinger </w:t>
      </w:r>
      <w:r w:rsidR="00D93999">
        <w:t>and</w:t>
      </w:r>
      <w:r w:rsidR="00A818CA" w:rsidRPr="00D93999">
        <w:t xml:space="preserve"> Gratton</w:t>
      </w:r>
      <w:del w:id="205" w:author="Auerbach, Ezra" w:date="2018-12-07T12:13:00Z">
        <w:r w:rsidR="00A818CA" w:rsidRPr="00D93999" w:rsidDel="00BC7555">
          <w:delText>,</w:delText>
        </w:r>
      </w:del>
      <w:r w:rsidR="00A818CA" w:rsidRPr="00D93999">
        <w:t xml:space="preserve"> 2015</w:t>
      </w:r>
      <w:r w:rsidR="003F79C4" w:rsidRPr="00D93999">
        <w:t>).</w:t>
      </w:r>
      <w:r w:rsidR="00065148" w:rsidRPr="00D93999">
        <w:t xml:space="preserve"> As a result of their benefits and pollination services, </w:t>
      </w:r>
      <w:r w:rsidR="00A818CA" w:rsidRPr="00D93999">
        <w:t xml:space="preserve">many </w:t>
      </w:r>
      <w:del w:id="206" w:author="Auerbach, Ezra" w:date="2018-12-07T12:14:00Z">
        <w:r w:rsidR="00A818CA" w:rsidRPr="00D93999" w:rsidDel="00BC7555">
          <w:delText xml:space="preserve">solitary </w:delText>
        </w:r>
      </w:del>
      <w:r w:rsidR="00A818CA" w:rsidRPr="00D93999">
        <w:t xml:space="preserve">wild bee species are managed for their pollination benefits (Gallai et al. 2009). </w:t>
      </w:r>
      <w:del w:id="207" w:author="Auerbach, Ezra" w:date="2018-12-07T12:14:00Z">
        <w:r w:rsidR="00A818CA" w:rsidRPr="00D93999" w:rsidDel="00BC7555">
          <w:delText xml:space="preserve">The </w:delText>
        </w:r>
      </w:del>
      <w:ins w:id="208" w:author="Auerbach, Ezra" w:date="2018-12-07T12:14:00Z">
        <w:r w:rsidR="00BC7555">
          <w:t>For example, the</w:t>
        </w:r>
        <w:r w:rsidR="00BC7555" w:rsidRPr="00D93999">
          <w:t xml:space="preserve"> </w:t>
        </w:r>
      </w:ins>
      <w:r w:rsidR="00065148" w:rsidRPr="00D93999">
        <w:t>w</w:t>
      </w:r>
      <w:r w:rsidRPr="00D93999">
        <w:t xml:space="preserve">ild bee species </w:t>
      </w:r>
      <w:r w:rsidR="00A90B19" w:rsidRPr="00D93999">
        <w:rPr>
          <w:i/>
        </w:rPr>
        <w:t xml:space="preserve">Osmia lingaria </w:t>
      </w:r>
      <w:r w:rsidR="00C42F90" w:rsidRPr="00D93999">
        <w:t xml:space="preserve">(Bosch </w:t>
      </w:r>
      <w:r w:rsidR="00D93999">
        <w:t>and</w:t>
      </w:r>
      <w:r w:rsidR="00C42F90" w:rsidRPr="00D93999">
        <w:t xml:space="preserve"> Kemp</w:t>
      </w:r>
      <w:del w:id="209" w:author="Auerbach, Ezra" w:date="2018-12-07T12:13:00Z">
        <w:r w:rsidR="00C42F90" w:rsidRPr="00D93999" w:rsidDel="00BC7555">
          <w:delText>,</w:delText>
        </w:r>
      </w:del>
      <w:r w:rsidR="00C42F90" w:rsidRPr="00D93999">
        <w:t xml:space="preserve"> 2002) is managed for fruit pollination, </w:t>
      </w:r>
      <w:r w:rsidR="00A90B19" w:rsidRPr="00D93999">
        <w:t xml:space="preserve">and </w:t>
      </w:r>
      <w:r w:rsidRPr="00D93999">
        <w:t>the leaf cutter bee</w:t>
      </w:r>
      <w:del w:id="210" w:author="Auerbach, Ezra" w:date="2018-12-07T12:14:00Z">
        <w:r w:rsidR="00A90B19" w:rsidRPr="00D93999" w:rsidDel="00BC7555">
          <w:delText>,</w:delText>
        </w:r>
      </w:del>
      <w:r w:rsidR="00A90B19" w:rsidRPr="00D93999">
        <w:t xml:space="preserve"> </w:t>
      </w:r>
      <w:r w:rsidRPr="00D93999">
        <w:rPr>
          <w:i/>
        </w:rPr>
        <w:t>Megachile rotundata</w:t>
      </w:r>
      <w:del w:id="211" w:author="Auerbach, Ezra" w:date="2018-12-07T12:14:00Z">
        <w:r w:rsidRPr="00D93999" w:rsidDel="00BC7555">
          <w:delText xml:space="preserve"> </w:delText>
        </w:r>
        <w:r w:rsidR="00A71A11" w:rsidRPr="00D93999" w:rsidDel="00BC7555">
          <w:delText>F.</w:delText>
        </w:r>
      </w:del>
      <w:r w:rsidR="00A71A11" w:rsidRPr="00D93999">
        <w:t xml:space="preserve"> (</w:t>
      </w:r>
      <w:r w:rsidR="00686C37" w:rsidRPr="00D93999">
        <w:t xml:space="preserve">Pitts-Singer </w:t>
      </w:r>
      <w:r w:rsidR="00D93999">
        <w:t>and</w:t>
      </w:r>
      <w:r w:rsidR="00686C37" w:rsidRPr="00D93999">
        <w:t xml:space="preserve"> Can</w:t>
      </w:r>
      <w:del w:id="212" w:author="Auerbach, Ezra" w:date="2018-12-07T12:13:00Z">
        <w:r w:rsidR="00686C37" w:rsidRPr="00D93999" w:rsidDel="00BC7555">
          <w:delText>e</w:delText>
        </w:r>
      </w:del>
      <w:ins w:id="213" w:author="Auerbach, Ezra" w:date="2018-12-07T12:13:00Z">
        <w:r w:rsidR="00BC7555">
          <w:t>e</w:t>
        </w:r>
      </w:ins>
      <w:del w:id="214" w:author="Auerbach, Ezra" w:date="2018-12-07T12:13:00Z">
        <w:r w:rsidR="00686C37" w:rsidRPr="00D93999" w:rsidDel="00BC7555">
          <w:delText>,</w:delText>
        </w:r>
      </w:del>
      <w:r w:rsidR="00686C37" w:rsidRPr="00D93999">
        <w:t xml:space="preserve"> 2011) </w:t>
      </w:r>
      <w:ins w:id="215" w:author="Auerbach, Ezra" w:date="2018-12-07T12:14:00Z">
        <w:r w:rsidR="00BC7555">
          <w:t>is</w:t>
        </w:r>
      </w:ins>
      <w:del w:id="216" w:author="Auerbach, Ezra" w:date="2018-12-07T12:14:00Z">
        <w:r w:rsidR="00065148" w:rsidRPr="00D93999" w:rsidDel="00BC7555">
          <w:delText>are</w:delText>
        </w:r>
      </w:del>
      <w:r w:rsidR="00065148" w:rsidRPr="00D93999">
        <w:t xml:space="preserve"> managed</w:t>
      </w:r>
      <w:r w:rsidRPr="00D93999">
        <w:t xml:space="preserve"> for increased pollin</w:t>
      </w:r>
      <w:r w:rsidR="00C42F90" w:rsidRPr="00D93999">
        <w:t>ation services in select crops</w:t>
      </w:r>
      <w:r w:rsidRPr="00D93999">
        <w:t xml:space="preserve">. </w:t>
      </w:r>
    </w:p>
    <w:p w14:paraId="0E304294" w14:textId="2303C8EF" w:rsidR="0046456D" w:rsidRPr="00D93999" w:rsidRDefault="00BC7555" w:rsidP="0046456D">
      <w:pPr>
        <w:spacing w:line="480" w:lineRule="auto"/>
        <w:ind w:firstLine="720"/>
      </w:pPr>
      <w:ins w:id="217" w:author="Auerbach, Ezra" w:date="2018-12-07T12:14:00Z">
        <w:r>
          <w:t xml:space="preserve">Pollination by </w:t>
        </w:r>
      </w:ins>
      <w:ins w:id="218" w:author="Auerbach, Ezra" w:date="2018-12-07T12:15:00Z">
        <w:r>
          <w:t>w</w:t>
        </w:r>
      </w:ins>
      <w:del w:id="219" w:author="Auerbach, Ezra" w:date="2018-12-07T12:15:00Z">
        <w:r w:rsidR="009B0BD2" w:rsidRPr="00D93999" w:rsidDel="00BC7555">
          <w:delText>W</w:delText>
        </w:r>
      </w:del>
      <w:r w:rsidR="009B0BD2" w:rsidRPr="00D93999">
        <w:t xml:space="preserve">ild bees </w:t>
      </w:r>
      <w:ins w:id="220" w:author="Auerbach, Ezra" w:date="2018-12-07T12:15:00Z">
        <w:r>
          <w:t>is</w:t>
        </w:r>
      </w:ins>
      <w:del w:id="221" w:author="Auerbach, Ezra" w:date="2018-12-07T12:15:00Z">
        <w:r w:rsidR="009B0BD2" w:rsidRPr="00D93999" w:rsidDel="00BC7555">
          <w:delText>are</w:delText>
        </w:r>
      </w:del>
      <w:r w:rsidR="009B0BD2" w:rsidRPr="00D93999">
        <w:t xml:space="preserve"> an underutilized and overlooked </w:t>
      </w:r>
      <w:del w:id="222" w:author="Auerbach, Ezra" w:date="2018-12-07T12:15:00Z">
        <w:r w:rsidR="009B0BD2" w:rsidRPr="00D93999" w:rsidDel="00BC7555">
          <w:delText>population of bee species</w:delText>
        </w:r>
      </w:del>
      <w:ins w:id="223" w:author="Auerbach, Ezra" w:date="2018-12-07T12:15:00Z">
        <w:r>
          <w:t>resource</w:t>
        </w:r>
      </w:ins>
      <w:r w:rsidR="009B0BD2" w:rsidRPr="00D93999">
        <w:t xml:space="preserve">. </w:t>
      </w:r>
      <w:ins w:id="224" w:author="Auerbach, Ezra" w:date="2018-12-07T12:15:00Z">
        <w:r>
          <w:t>Compared to wild pollinators, h</w:t>
        </w:r>
      </w:ins>
      <w:del w:id="225" w:author="Auerbach, Ezra" w:date="2018-12-07T12:15:00Z">
        <w:r w:rsidR="009B0BD2" w:rsidRPr="00D93999" w:rsidDel="00BC7555">
          <w:delText xml:space="preserve">As a whole, </w:delText>
        </w:r>
      </w:del>
      <w:del w:id="226" w:author="Auerbach, Ezra" w:date="2018-12-07T12:11:00Z">
        <w:r w:rsidR="009B0BD2" w:rsidRPr="00D93999" w:rsidDel="00BC7555">
          <w:delText>honeybee</w:delText>
        </w:r>
      </w:del>
      <w:ins w:id="227" w:author="Auerbach, Ezra" w:date="2018-12-07T12:11:00Z">
        <w:r>
          <w:t>oney bee</w:t>
        </w:r>
      </w:ins>
      <w:r w:rsidR="009B0BD2" w:rsidRPr="00D93999">
        <w:t>s are thought to be better and more efficient pollinators</w:t>
      </w:r>
      <w:ins w:id="228" w:author="Auerbach, Ezra" w:date="2018-12-07T12:15:00Z">
        <w:r>
          <w:t>.</w:t>
        </w:r>
      </w:ins>
      <w:del w:id="229" w:author="Auerbach, Ezra" w:date="2018-12-07T12:15:00Z">
        <w:r w:rsidR="009B0BD2" w:rsidRPr="00D93999" w:rsidDel="00BC7555">
          <w:delText>,</w:delText>
        </w:r>
      </w:del>
      <w:r w:rsidR="009B0BD2" w:rsidRPr="00D93999">
        <w:t xml:space="preserve"> </w:t>
      </w:r>
      <w:del w:id="230" w:author="Auerbach, Ezra" w:date="2018-12-07T12:16:00Z">
        <w:r w:rsidR="009B0BD2" w:rsidRPr="00D93999" w:rsidDel="00BC7555">
          <w:delText xml:space="preserve">but </w:delText>
        </w:r>
      </w:del>
      <w:ins w:id="231" w:author="Auerbach, Ezra" w:date="2018-12-07T12:16:00Z">
        <w:r>
          <w:t xml:space="preserve">Accruing </w:t>
        </w:r>
      </w:ins>
      <w:r w:rsidR="009B0BD2" w:rsidRPr="00D93999">
        <w:t>evidence may be showing otherwise (</w:t>
      </w:r>
      <w:moveFromRangeStart w:id="232" w:author="Auerbach, Ezra" w:date="2018-12-07T12:17:00Z" w:name="move531948348"/>
      <w:moveFrom w:id="233" w:author="Auerbach, Ezra" w:date="2018-12-07T12:17:00Z">
        <w:r w:rsidR="009B0BD2" w:rsidRPr="00D93999" w:rsidDel="00BC7555">
          <w:t xml:space="preserve">Bosch et al. 2006, Horzschuh et al. 2012, </w:t>
        </w:r>
      </w:moveFrom>
      <w:moveFromRangeEnd w:id="232"/>
      <w:r w:rsidR="009B0BD2" w:rsidRPr="00D93999">
        <w:t>Javorek et al. 2002</w:t>
      </w:r>
      <w:ins w:id="234" w:author="Auerbach, Ezra" w:date="2018-12-07T12:16:00Z">
        <w:r>
          <w:t xml:space="preserve">, </w:t>
        </w:r>
      </w:ins>
      <w:moveToRangeStart w:id="235" w:author="Auerbach, Ezra" w:date="2018-12-07T12:17:00Z" w:name="move531948348"/>
      <w:moveTo w:id="236" w:author="Auerbach, Ezra" w:date="2018-12-07T12:17:00Z">
        <w:r w:rsidRPr="00D93999">
          <w:t>Bosch et al. 2006, Horzschuh et al. 2012</w:t>
        </w:r>
        <w:del w:id="237" w:author="Auerbach, Ezra" w:date="2018-12-07T12:17:00Z">
          <w:r w:rsidRPr="00D93999" w:rsidDel="00BC7555">
            <w:delText>,</w:delText>
          </w:r>
        </w:del>
      </w:moveTo>
      <w:moveToRangeEnd w:id="235"/>
      <w:r w:rsidR="009B0BD2" w:rsidRPr="00D93999">
        <w:t>)</w:t>
      </w:r>
      <w:ins w:id="238" w:author="Auerbach, Ezra" w:date="2018-12-07T12:16:00Z">
        <w:r>
          <w:t>.</w:t>
        </w:r>
      </w:ins>
      <w:r w:rsidR="009B0BD2" w:rsidRPr="00D93999">
        <w:t xml:space="preserve"> </w:t>
      </w:r>
      <w:ins w:id="239" w:author="Auerbach, Ezra" w:date="2018-12-07T12:17:00Z">
        <w:r>
          <w:t xml:space="preserve">For example, previous studies have </w:t>
        </w:r>
      </w:ins>
      <w:r w:rsidR="009B0BD2" w:rsidRPr="00D93999">
        <w:t>found that fruit set in cherries was significantly influenced by wild bee visitation compared to honey bee visitation</w:t>
      </w:r>
      <w:ins w:id="240" w:author="Auerbach, Ezra" w:date="2018-12-07T12:17:00Z">
        <w:r>
          <w:t xml:space="preserve"> </w:t>
        </w:r>
        <w:r w:rsidRPr="00BC7555">
          <w:rPr>
            <w:highlight w:val="yellow"/>
            <w:rPrChange w:id="241" w:author="Auerbach, Ezra" w:date="2018-12-07T12:17:00Z">
              <w:rPr/>
            </w:rPrChange>
          </w:rPr>
          <w:t>(citation</w:t>
        </w:r>
        <w:r>
          <w:t>)</w:t>
        </w:r>
      </w:ins>
      <w:r w:rsidR="009B0BD2" w:rsidRPr="00D93999">
        <w:t>. Similar evidence</w:t>
      </w:r>
      <w:r w:rsidR="00A91E0F" w:rsidRPr="00D93999">
        <w:t xml:space="preserve"> has been found in blueberries and watermelon</w:t>
      </w:r>
      <w:ins w:id="242" w:author="Auerbach, Ezra" w:date="2018-12-07T12:17:00Z">
        <w:r>
          <w:t>; i</w:t>
        </w:r>
      </w:ins>
      <w:del w:id="243" w:author="Auerbach, Ezra" w:date="2018-12-07T12:17:00Z">
        <w:r w:rsidR="00A91E0F" w:rsidRPr="00D93999" w:rsidDel="00BC7555">
          <w:delText>.</w:delText>
        </w:r>
      </w:del>
      <w:del w:id="244" w:author="Auerbach, Ezra" w:date="2018-12-07T12:18:00Z">
        <w:r w:rsidR="00A91E0F" w:rsidRPr="00D93999" w:rsidDel="00BC7555">
          <w:delText xml:space="preserve"> </w:delText>
        </w:r>
      </w:del>
      <w:del w:id="245" w:author="Auerbach, Ezra" w:date="2018-12-07T12:17:00Z">
        <w:r w:rsidR="00A91E0F" w:rsidRPr="00D93999" w:rsidDel="00BC7555">
          <w:delText>I</w:delText>
        </w:r>
      </w:del>
      <w:r w:rsidR="00A91E0F" w:rsidRPr="00D93999">
        <w:t>n blueberries,</w:t>
      </w:r>
      <w:r w:rsidR="009B0BD2" w:rsidRPr="00D93999">
        <w:t xml:space="preserve"> </w:t>
      </w:r>
      <w:r w:rsidR="009B0BD2" w:rsidRPr="00D93999">
        <w:rPr>
          <w:i/>
        </w:rPr>
        <w:t xml:space="preserve">Andrena </w:t>
      </w:r>
      <w:r w:rsidR="009B0BD2" w:rsidRPr="00D93999">
        <w:t>bees deposit far more pollen than</w:t>
      </w:r>
      <w:ins w:id="246" w:author="Auerbach, Ezra" w:date="2018-12-07T12:18:00Z">
        <w:r>
          <w:t xml:space="preserve"> do</w:t>
        </w:r>
      </w:ins>
      <w:r w:rsidR="009B0BD2" w:rsidRPr="00D93999">
        <w:t xml:space="preserve"> </w:t>
      </w:r>
      <w:del w:id="247" w:author="Auerbach, Ezra" w:date="2018-12-07T12:11:00Z">
        <w:r w:rsidR="009B0BD2" w:rsidRPr="00D93999" w:rsidDel="00BC7555">
          <w:delText>honeybee</w:delText>
        </w:r>
      </w:del>
      <w:ins w:id="248" w:author="Auerbach, Ezra" w:date="2018-12-07T12:11:00Z">
        <w:r>
          <w:t>honey bee</w:t>
        </w:r>
      </w:ins>
      <w:r w:rsidR="009B0BD2" w:rsidRPr="00D93999">
        <w:t>s (Ja</w:t>
      </w:r>
      <w:r w:rsidR="00A91E0F" w:rsidRPr="00D93999">
        <w:t>vorek et al. 2002), and</w:t>
      </w:r>
      <w:del w:id="249" w:author="Auerbach, Ezra" w:date="2018-12-07T12:18:00Z">
        <w:r w:rsidR="00A91E0F" w:rsidRPr="00D93999" w:rsidDel="00AB41D3">
          <w:delText xml:space="preserve"> in watermelon,</w:delText>
        </w:r>
      </w:del>
      <w:r w:rsidR="00A91E0F" w:rsidRPr="00D93999">
        <w:t xml:space="preserve"> wild bees were found to be more efficient pollinators</w:t>
      </w:r>
      <w:ins w:id="250" w:author="Auerbach, Ezra" w:date="2018-12-07T12:18:00Z">
        <w:r w:rsidR="00AB41D3">
          <w:t xml:space="preserve"> in watermelon</w:t>
        </w:r>
      </w:ins>
      <w:r w:rsidR="00A91E0F" w:rsidRPr="00D93999">
        <w:t xml:space="preserve">, depositing more pollen than </w:t>
      </w:r>
      <w:del w:id="251" w:author="Auerbach, Ezra" w:date="2018-12-07T12:11:00Z">
        <w:r w:rsidR="00A91E0F" w:rsidRPr="00D93999" w:rsidDel="00BC7555">
          <w:delText>honeybee</w:delText>
        </w:r>
      </w:del>
      <w:ins w:id="252" w:author="Auerbach, Ezra" w:date="2018-12-07T12:11:00Z">
        <w:r>
          <w:t>honey bee</w:t>
        </w:r>
      </w:ins>
      <w:r w:rsidR="00A91E0F" w:rsidRPr="00D93999">
        <w:t xml:space="preserve">s (Winfree et al. 2007). </w:t>
      </w:r>
      <w:r w:rsidR="009B0BD2" w:rsidRPr="00D93999">
        <w:t xml:space="preserve">The differences in pollination efficiency may be due to the idea that wild bees collect pollen and feed on nectar at the same time, </w:t>
      </w:r>
      <w:ins w:id="253" w:author="Auerbach, Ezra" w:date="2018-12-07T12:19:00Z">
        <w:r w:rsidR="00AB41D3">
          <w:t xml:space="preserve">thus </w:t>
        </w:r>
      </w:ins>
      <w:r w:rsidR="009B0BD2" w:rsidRPr="00D93999">
        <w:t>coming in contact with all reproductive parts of the flower</w:t>
      </w:r>
      <w:r w:rsidR="00A91E0F" w:rsidRPr="00D93999">
        <w:t xml:space="preserve">. In contrast, </w:t>
      </w:r>
      <w:del w:id="254" w:author="Auerbach, Ezra" w:date="2018-12-07T12:11:00Z">
        <w:r w:rsidR="00A91E0F" w:rsidRPr="00D93999" w:rsidDel="00BC7555">
          <w:delText>honeybee</w:delText>
        </w:r>
      </w:del>
      <w:ins w:id="255" w:author="Auerbach, Ezra" w:date="2018-12-07T12:11:00Z">
        <w:r>
          <w:t>honey bee</w:t>
        </w:r>
      </w:ins>
      <w:r w:rsidR="00A91E0F" w:rsidRPr="00D93999">
        <w:t xml:space="preserve">s are though to only feed on nectar, thus having less contact with the reproductive organs of plant species (Horzschuh et al. 2012). </w:t>
      </w:r>
    </w:p>
    <w:p w14:paraId="5A51DF28" w14:textId="4B51D109" w:rsidR="001F4B98" w:rsidRPr="00D93999" w:rsidRDefault="00627B6E" w:rsidP="001F4B98">
      <w:pPr>
        <w:spacing w:line="480" w:lineRule="auto"/>
        <w:ind w:firstLine="720"/>
      </w:pPr>
      <w:r w:rsidRPr="00D93999">
        <w:t>Within a landscape, bees require two food sources, nectar and pollen (Westrich</w:t>
      </w:r>
      <w:del w:id="256" w:author="Auerbach, Ezra" w:date="2018-12-07T12:19:00Z">
        <w:r w:rsidRPr="00D93999" w:rsidDel="00AB41D3">
          <w:delText>,</w:delText>
        </w:r>
      </w:del>
      <w:r w:rsidRPr="00D93999">
        <w:t xml:space="preserve"> 1996). Nectar is a high </w:t>
      </w:r>
      <w:r w:rsidR="00AA5E2F" w:rsidRPr="00D93999">
        <w:t xml:space="preserve">energy food source composed </w:t>
      </w:r>
      <w:del w:id="257" w:author="Auerbach, Ezra" w:date="2018-12-07T12:20:00Z">
        <w:r w:rsidR="00AA5E2F" w:rsidRPr="00D93999" w:rsidDel="00AB41D3">
          <w:delText xml:space="preserve">of </w:delText>
        </w:r>
      </w:del>
      <w:r w:rsidR="00AA5E2F" w:rsidRPr="00D93999">
        <w:t xml:space="preserve">mainly </w:t>
      </w:r>
      <w:ins w:id="258" w:author="Auerbach, Ezra" w:date="2018-12-07T12:20:00Z">
        <w:r w:rsidR="00AB41D3">
          <w:t xml:space="preserve">of </w:t>
        </w:r>
      </w:ins>
      <w:r w:rsidR="00AA5E2F" w:rsidRPr="00D93999">
        <w:t>simple sugars</w:t>
      </w:r>
      <w:del w:id="259" w:author="Auerbach, Ezra" w:date="2018-12-07T12:20:00Z">
        <w:r w:rsidR="00AA5E2F" w:rsidRPr="00D93999" w:rsidDel="00AB41D3">
          <w:delText>,</w:delText>
        </w:r>
      </w:del>
      <w:r w:rsidR="00AA5E2F" w:rsidRPr="00D93999">
        <w:t xml:space="preserve"> but may </w:t>
      </w:r>
      <w:ins w:id="260" w:author="Auerbach, Ezra" w:date="2018-12-07T12:20:00Z">
        <w:r w:rsidR="00AB41D3">
          <w:t xml:space="preserve">also </w:t>
        </w:r>
      </w:ins>
      <w:r w:rsidR="00AA5E2F" w:rsidRPr="00D93999">
        <w:t>contain trace amounts of amino</w:t>
      </w:r>
      <w:ins w:id="261" w:author="Auerbach, Ezra" w:date="2018-12-07T12:20:00Z">
        <w:r w:rsidR="00AB41D3">
          <w:t xml:space="preserve"> </w:t>
        </w:r>
      </w:ins>
      <w:del w:id="262" w:author="Auerbach, Ezra" w:date="2018-12-07T12:20:00Z">
        <w:r w:rsidR="00AA5E2F" w:rsidRPr="00D93999" w:rsidDel="00AB41D3">
          <w:delText>-</w:delText>
        </w:r>
      </w:del>
      <w:r w:rsidR="00AA5E2F" w:rsidRPr="00D93999">
        <w:t>acids and lipids</w:t>
      </w:r>
      <w:r w:rsidRPr="00D93999">
        <w:t xml:space="preserve"> (</w:t>
      </w:r>
      <w:r w:rsidR="00AA5E2F" w:rsidRPr="00D93999">
        <w:t>Somme et al. 2015</w:t>
      </w:r>
      <w:r w:rsidRPr="00D93999">
        <w:t>).</w:t>
      </w:r>
      <w:r w:rsidR="00AA5E2F" w:rsidRPr="00D93999">
        <w:t xml:space="preserve"> The energy that bees receive from nectar is directly related to the quantity of nectar gathered and the sugar concentration (Somme </w:t>
      </w:r>
      <w:r w:rsidR="00AA5E2F" w:rsidRPr="00D93999">
        <w:lastRenderedPageBreak/>
        <w:t>et al. 2015)</w:t>
      </w:r>
      <w:ins w:id="263" w:author="Auerbach, Ezra" w:date="2018-12-07T12:20:00Z">
        <w:r w:rsidR="00AB41D3">
          <w:t>. Nectar quality and quantity vary from species to species, with a median value of 40% sugar (</w:t>
        </w:r>
      </w:ins>
      <w:ins w:id="264" w:author="Auerbach, Ezra" w:date="2018-12-07T12:32:00Z">
        <w:r w:rsidR="003E0251">
          <w:t>Pamminger et al. (2018</w:t>
        </w:r>
      </w:ins>
      <w:ins w:id="265" w:author="Auerbach, Ezra" w:date="2018-12-07T12:20:00Z">
        <w:r w:rsidR="00AB41D3">
          <w:t xml:space="preserve">). </w:t>
        </w:r>
      </w:ins>
      <w:ins w:id="266" w:author="Auerbach, Ezra" w:date="2018-12-07T12:29:00Z">
        <w:r w:rsidR="003E0251">
          <w:t xml:space="preserve">Research by </w:t>
        </w:r>
      </w:ins>
      <w:ins w:id="267" w:author="Auerbach, Ezra" w:date="2018-12-07T12:30:00Z">
        <w:r w:rsidR="003E0251">
          <w:t>P</w:t>
        </w:r>
      </w:ins>
      <w:ins w:id="268" w:author="Auerbach, Ezra" w:date="2018-12-07T12:32:00Z">
        <w:r w:rsidR="003E0251">
          <w:t>a</w:t>
        </w:r>
      </w:ins>
      <w:ins w:id="269" w:author="Auerbach, Ezra" w:date="2018-12-07T12:30:00Z">
        <w:r w:rsidR="003E0251">
          <w:t xml:space="preserve">mminger et al. (2018) found that </w:t>
        </w:r>
      </w:ins>
      <w:ins w:id="270" w:author="Auerbach, Ezra" w:date="2018-12-07T12:31:00Z">
        <w:r w:rsidR="003E0251">
          <w:t>wild plants exhibit stronger variations in sugar concentrations compared to crop plants.</w:t>
        </w:r>
      </w:ins>
      <w:r w:rsidRPr="00D93999">
        <w:t xml:space="preserve"> </w:t>
      </w:r>
      <w:r w:rsidR="00AA5E2F" w:rsidRPr="00D93999">
        <w:t xml:space="preserve"> </w:t>
      </w:r>
      <w:r w:rsidRPr="00D93999">
        <w:t xml:space="preserve">Pollen consists of </w:t>
      </w:r>
      <w:r w:rsidR="00AA5E2F" w:rsidRPr="00D93999">
        <w:t xml:space="preserve">proteins, sugars, vitamins, and </w:t>
      </w:r>
      <w:r w:rsidRPr="00D93999">
        <w:t>sterols and is primarily used for reproductive purposes (</w:t>
      </w:r>
      <w:r w:rsidR="00BA284F" w:rsidRPr="00D93999">
        <w:t>Somme et al. 2015</w:t>
      </w:r>
      <w:r w:rsidRPr="00D93999">
        <w:t>).</w:t>
      </w:r>
      <w:r w:rsidR="00AA5E2F" w:rsidRPr="00D93999">
        <w:t xml:space="preserve"> </w:t>
      </w:r>
      <w:r w:rsidRPr="00D93999">
        <w:t xml:space="preserve">Bees make use of pollen and nectar compounds for energy, nitrogen, hormonal production, and </w:t>
      </w:r>
      <w:del w:id="271" w:author="Auerbach, Ezra" w:date="2018-12-07T12:34:00Z">
        <w:r w:rsidRPr="00D93999" w:rsidDel="003E0251">
          <w:delText xml:space="preserve">pollen provisions </w:delText>
        </w:r>
      </w:del>
      <w:r w:rsidRPr="00D93999">
        <w:t>for eggs (</w:t>
      </w:r>
      <w:r w:rsidR="00BA284F" w:rsidRPr="00D93999">
        <w:t>Somme et al. 2015</w:t>
      </w:r>
      <w:r w:rsidRPr="00D93999">
        <w:t>).</w:t>
      </w:r>
      <w:r w:rsidR="00BA284F" w:rsidRPr="00D93999">
        <w:t xml:space="preserve"> Q</w:t>
      </w:r>
      <w:r w:rsidRPr="00D93999">
        <w:t>uantity and composition of pollen and nectar vary among</w:t>
      </w:r>
      <w:del w:id="272" w:author="Auerbach, Ezra" w:date="2018-12-07T12:34:00Z">
        <w:r w:rsidRPr="00D93999" w:rsidDel="003E0251">
          <w:delText>st</w:delText>
        </w:r>
      </w:del>
      <w:r w:rsidRPr="00D93999">
        <w:t xml:space="preserve"> plant families and species</w:t>
      </w:r>
      <w:del w:id="273" w:author="Auerbach, Ezra" w:date="2018-12-07T12:34:00Z">
        <w:r w:rsidRPr="00D93999" w:rsidDel="003E0251">
          <w:delText>, and must occur within the foraging range of species</w:delText>
        </w:r>
      </w:del>
      <w:r w:rsidR="00BA284F" w:rsidRPr="00D93999">
        <w:t xml:space="preserve"> (Somme et al. 2015)</w:t>
      </w:r>
      <w:r w:rsidRPr="00D93999">
        <w:t xml:space="preserve">. </w:t>
      </w:r>
    </w:p>
    <w:p w14:paraId="0275CDE8" w14:textId="6D67B988" w:rsidR="00627B6E" w:rsidRPr="00D93999" w:rsidRDefault="00200A48" w:rsidP="00627B6E">
      <w:pPr>
        <w:spacing w:line="480" w:lineRule="auto"/>
        <w:ind w:firstLine="720"/>
      </w:pPr>
      <w:r w:rsidRPr="00D93999">
        <w:rPr>
          <w:color w:val="000000" w:themeColor="text1"/>
        </w:rPr>
        <w:t xml:space="preserve">The foraging range of bee species must include </w:t>
      </w:r>
      <w:del w:id="274" w:author="Auerbach, Ezra" w:date="2018-12-07T12:34:00Z">
        <w:r w:rsidRPr="00D93999" w:rsidDel="003E0251">
          <w:rPr>
            <w:color w:val="000000" w:themeColor="text1"/>
          </w:rPr>
          <w:delText xml:space="preserve">various necessities so that they may </w:delText>
        </w:r>
      </w:del>
      <w:ins w:id="275" w:author="Auerbach, Ezra" w:date="2018-12-07T12:34:00Z">
        <w:r w:rsidR="003E0251">
          <w:rPr>
            <w:color w:val="000000" w:themeColor="text1"/>
          </w:rPr>
          <w:t xml:space="preserve">resources for </w:t>
        </w:r>
      </w:ins>
      <w:r w:rsidRPr="00D93999">
        <w:rPr>
          <w:color w:val="000000" w:themeColor="text1"/>
        </w:rPr>
        <w:t>feed</w:t>
      </w:r>
      <w:ins w:id="276" w:author="Auerbach, Ezra" w:date="2018-12-07T12:35:00Z">
        <w:r w:rsidR="003E0251">
          <w:rPr>
            <w:color w:val="000000" w:themeColor="text1"/>
          </w:rPr>
          <w:t>ing</w:t>
        </w:r>
      </w:ins>
      <w:r w:rsidRPr="00D93999">
        <w:rPr>
          <w:color w:val="000000" w:themeColor="text1"/>
        </w:rPr>
        <w:t xml:space="preserve"> and reproduc</w:t>
      </w:r>
      <w:ins w:id="277" w:author="Auerbach, Ezra" w:date="2018-12-07T12:35:00Z">
        <w:r w:rsidR="003E0251">
          <w:rPr>
            <w:color w:val="000000" w:themeColor="text1"/>
          </w:rPr>
          <w:t>tion</w:t>
        </w:r>
      </w:ins>
      <w:del w:id="278" w:author="Auerbach, Ezra" w:date="2018-12-07T12:35:00Z">
        <w:r w:rsidRPr="00D93999" w:rsidDel="003E0251">
          <w:rPr>
            <w:color w:val="000000" w:themeColor="text1"/>
          </w:rPr>
          <w:delText>e</w:delText>
        </w:r>
      </w:del>
      <w:r w:rsidRPr="00D93999">
        <w:rPr>
          <w:color w:val="000000" w:themeColor="text1"/>
        </w:rPr>
        <w:t xml:space="preserve"> (Gathmann and Tscharntke</w:t>
      </w:r>
      <w:del w:id="279" w:author="Auerbach, Ezra" w:date="2018-12-07T12:35:00Z">
        <w:r w:rsidRPr="00D93999" w:rsidDel="003E0251">
          <w:rPr>
            <w:color w:val="000000" w:themeColor="text1"/>
          </w:rPr>
          <w:delText>,</w:delText>
        </w:r>
      </w:del>
      <w:r w:rsidRPr="00D93999">
        <w:rPr>
          <w:color w:val="000000" w:themeColor="text1"/>
        </w:rPr>
        <w:t xml:space="preserve"> 2002)</w:t>
      </w:r>
      <w:ins w:id="280" w:author="Auerbach, Ezra" w:date="2018-12-07T12:35:00Z">
        <w:r w:rsidR="003E0251">
          <w:rPr>
            <w:color w:val="000000" w:themeColor="text1"/>
          </w:rPr>
          <w:t>,</w:t>
        </w:r>
      </w:ins>
      <w:del w:id="281" w:author="Auerbach, Ezra" w:date="2018-12-07T12:35:00Z">
        <w:r w:rsidRPr="00D93999" w:rsidDel="003E0251">
          <w:rPr>
            <w:color w:val="000000" w:themeColor="text1"/>
          </w:rPr>
          <w:delText>.</w:delText>
        </w:r>
      </w:del>
      <w:r w:rsidRPr="00D93999">
        <w:rPr>
          <w:color w:val="000000" w:themeColor="text1"/>
        </w:rPr>
        <w:t xml:space="preserve"> </w:t>
      </w:r>
      <w:del w:id="282" w:author="Auerbach, Ezra" w:date="2018-12-07T12:35:00Z">
        <w:r w:rsidRPr="00D93999" w:rsidDel="003E0251">
          <w:rPr>
            <w:color w:val="000000" w:themeColor="text1"/>
          </w:rPr>
          <w:delText>Within this small range must include,</w:delText>
        </w:r>
      </w:del>
      <w:ins w:id="283" w:author="Auerbach, Ezra" w:date="2018-12-07T12:35:00Z">
        <w:r w:rsidR="003E0251">
          <w:rPr>
            <w:color w:val="000000" w:themeColor="text1"/>
          </w:rPr>
          <w:t>including</w:t>
        </w:r>
      </w:ins>
      <w:r w:rsidRPr="00D93999">
        <w:rPr>
          <w:color w:val="000000" w:themeColor="text1"/>
        </w:rPr>
        <w:t xml:space="preserve"> pollen, nectar, nesting sites, and components for creating nests (Gathmann </w:t>
      </w:r>
      <w:r w:rsidR="00D93999">
        <w:rPr>
          <w:color w:val="000000" w:themeColor="text1"/>
        </w:rPr>
        <w:t>and</w:t>
      </w:r>
      <w:r w:rsidRPr="00D93999">
        <w:rPr>
          <w:color w:val="000000" w:themeColor="text1"/>
        </w:rPr>
        <w:t xml:space="preserve"> Tscharntke</w:t>
      </w:r>
      <w:del w:id="284" w:author="Auerbach, Ezra" w:date="2018-12-07T12:35:00Z">
        <w:r w:rsidRPr="00D93999" w:rsidDel="003E0251">
          <w:rPr>
            <w:color w:val="000000" w:themeColor="text1"/>
          </w:rPr>
          <w:delText>,</w:delText>
        </w:r>
      </w:del>
      <w:r w:rsidRPr="00D93999">
        <w:rPr>
          <w:color w:val="000000" w:themeColor="text1"/>
        </w:rPr>
        <w:t xml:space="preserve"> 2002). </w:t>
      </w:r>
      <w:r w:rsidR="00627B6E" w:rsidRPr="00D93999">
        <w:t>According to Greenleaf et al. (2007)</w:t>
      </w:r>
      <w:ins w:id="285" w:author="Auerbach, Ezra" w:date="2018-12-07T12:35:00Z">
        <w:r w:rsidR="003E0251">
          <w:t>,</w:t>
        </w:r>
      </w:ins>
      <w:r w:rsidR="00627B6E" w:rsidRPr="00D93999">
        <w:t xml:space="preserve"> </w:t>
      </w:r>
      <w:r w:rsidR="004B2BC3" w:rsidRPr="00D93999">
        <w:t xml:space="preserve">the foraging range of bee species is related to their body shape and size, and </w:t>
      </w:r>
      <w:r w:rsidR="00627B6E" w:rsidRPr="00D93999">
        <w:t>foraging distance increased with body size disproportionately. For example, most solitary wild bee species have a foraging range between 150</w:t>
      </w:r>
      <w:ins w:id="286" w:author="Auerbach, Ezra" w:date="2018-12-07T12:36:00Z">
        <w:r w:rsidR="003E0251">
          <w:t xml:space="preserve"> </w:t>
        </w:r>
      </w:ins>
      <w:r w:rsidR="00627B6E" w:rsidRPr="00D93999">
        <w:t>m and 600</w:t>
      </w:r>
      <w:ins w:id="287" w:author="Auerbach, Ezra" w:date="2018-12-07T12:36:00Z">
        <w:r w:rsidR="003E0251">
          <w:t xml:space="preserve"> </w:t>
        </w:r>
      </w:ins>
      <w:r w:rsidR="00627B6E" w:rsidRPr="00D93999">
        <w:t>m,</w:t>
      </w:r>
      <w:r w:rsidR="004B2BC3" w:rsidRPr="00D93999">
        <w:t xml:space="preserve"> but large bees like </w:t>
      </w:r>
      <w:r w:rsidR="004B2BC3" w:rsidRPr="00D93999">
        <w:rPr>
          <w:i/>
        </w:rPr>
        <w:t xml:space="preserve">Xylocopa violacea </w:t>
      </w:r>
      <w:del w:id="288" w:author="Auerbach, Ezra" w:date="2018-12-07T12:35:00Z">
        <w:r w:rsidR="004B2BC3" w:rsidRPr="00D93999" w:rsidDel="003E0251">
          <w:delText>[</w:delText>
        </w:r>
      </w:del>
      <w:r w:rsidR="004B2BC3" w:rsidRPr="00D93999">
        <w:t>Molitor</w:t>
      </w:r>
      <w:del w:id="289" w:author="Auerbach, Ezra" w:date="2018-12-07T12:35:00Z">
        <w:r w:rsidR="004B2BC3" w:rsidRPr="00D93999" w:rsidDel="003E0251">
          <w:delText>, 1937]</w:delText>
        </w:r>
      </w:del>
      <w:r w:rsidR="004B2BC3" w:rsidRPr="00D93999">
        <w:t xml:space="preserve"> may travel upwards of 1200 meters. </w:t>
      </w:r>
      <w:r w:rsidR="00D93999">
        <w:t xml:space="preserve">Gathmann and </w:t>
      </w:r>
      <w:r w:rsidR="00627B6E" w:rsidRPr="00D93999">
        <w:t xml:space="preserve">Tscharntke (2002) found that bee foraging distance may be correlated </w:t>
      </w:r>
      <w:r w:rsidR="004B2BC3" w:rsidRPr="00D93999">
        <w:t>to the feeding habits of wild pollinators as well as</w:t>
      </w:r>
      <w:r w:rsidR="00627B6E" w:rsidRPr="00D93999">
        <w:t xml:space="preserve"> </w:t>
      </w:r>
      <w:ins w:id="290" w:author="Auerbach, Ezra" w:date="2018-12-07T12:36:00Z">
        <w:r w:rsidR="003E0251">
          <w:t xml:space="preserve">to </w:t>
        </w:r>
      </w:ins>
      <w:r w:rsidR="00627B6E" w:rsidRPr="00D93999">
        <w:t xml:space="preserve">habitat richness, where foraging distance decreased as plant richness increased. </w:t>
      </w:r>
    </w:p>
    <w:p w14:paraId="7C68E6F0" w14:textId="728FB7A3" w:rsidR="00627B6E" w:rsidRPr="00D93999" w:rsidRDefault="00627B6E" w:rsidP="00627B6E">
      <w:pPr>
        <w:spacing w:line="480" w:lineRule="auto"/>
        <w:ind w:firstLine="720"/>
      </w:pPr>
      <w:r w:rsidRPr="00D93999">
        <w:t xml:space="preserve">Pollen utilization by </w:t>
      </w:r>
      <w:del w:id="291" w:author="Auerbach, Ezra" w:date="2018-12-07T12:36:00Z">
        <w:r w:rsidRPr="00D93999" w:rsidDel="003E0251">
          <w:delText xml:space="preserve">solitary </w:delText>
        </w:r>
      </w:del>
      <w:r w:rsidRPr="00D93999">
        <w:t>wild bees is vastly different than that of eusocial honey bees. Most wild bees unlike honey bees are not eusocial and must provide pollen resources for themselves and their offspring. Eusocial bees such as stingless bees and bumble bees are the most similar to honey bees in terms of pollen usage (</w:t>
      </w:r>
      <w:r w:rsidR="005A2926" w:rsidRPr="00D93999">
        <w:t>Cane et al. 2017</w:t>
      </w:r>
      <w:r w:rsidRPr="00D93999">
        <w:t xml:space="preserve">). Wild stingless bees (Meloponini) feed on pollen, and much like </w:t>
      </w:r>
      <w:del w:id="292" w:author="Auerbach, Ezra" w:date="2018-12-07T12:11:00Z">
        <w:r w:rsidRPr="00D93999" w:rsidDel="00BC7555">
          <w:delText>honeybee</w:delText>
        </w:r>
      </w:del>
      <w:ins w:id="293" w:author="Auerbach, Ezra" w:date="2018-12-07T12:11:00Z">
        <w:r w:rsidR="00BC7555">
          <w:t>honey bee</w:t>
        </w:r>
      </w:ins>
      <w:r w:rsidRPr="00D93999">
        <w:t>s create secretions for their larvae and queens; however, unlike honey bees, the queens may also ingest pollen</w:t>
      </w:r>
      <w:r w:rsidR="00D975E6" w:rsidRPr="00D93999">
        <w:t xml:space="preserve"> (Cane et al. 2017)</w:t>
      </w:r>
      <w:r w:rsidRPr="00D93999">
        <w:t>. Bumble bees (</w:t>
      </w:r>
      <w:r w:rsidRPr="00D93999">
        <w:rPr>
          <w:i/>
        </w:rPr>
        <w:t>Bombu</w:t>
      </w:r>
      <w:r w:rsidRPr="00D93999">
        <w:t>s sp.)</w:t>
      </w:r>
      <w:del w:id="294" w:author="Auerbach, Ezra" w:date="2018-12-07T12:37:00Z">
        <w:r w:rsidRPr="00D93999" w:rsidDel="003E0251">
          <w:delText>,</w:delText>
        </w:r>
      </w:del>
      <w:r w:rsidRPr="00D93999">
        <w:t xml:space="preserve"> including the queen feed on pollen, but their larvae require secretions</w:t>
      </w:r>
      <w:r w:rsidR="00D975E6" w:rsidRPr="00D93999">
        <w:t xml:space="preserve"> (Cane et al. 2017)</w:t>
      </w:r>
      <w:r w:rsidRPr="00D93999">
        <w:t xml:space="preserve">. In </w:t>
      </w:r>
      <w:r w:rsidRPr="00D93999">
        <w:lastRenderedPageBreak/>
        <w:t xml:space="preserve">contrast, most wild bees are solitary. Unlike eusocial bees, solitary bees build their own nests. Upon hatching, larvae feed upon a cache of pollen and nectar </w:t>
      </w:r>
      <w:del w:id="295" w:author="Auerbach, Ezra" w:date="2018-12-07T12:37:00Z">
        <w:r w:rsidRPr="00D93999" w:rsidDel="003E0251">
          <w:delText xml:space="preserve">which </w:delText>
        </w:r>
      </w:del>
      <w:ins w:id="296" w:author="Auerbach, Ezra" w:date="2018-12-07T12:37:00Z">
        <w:r w:rsidR="003E0251">
          <w:t>that</w:t>
        </w:r>
        <w:r w:rsidR="003E0251" w:rsidRPr="00D93999">
          <w:t xml:space="preserve"> </w:t>
        </w:r>
      </w:ins>
      <w:r w:rsidRPr="00D93999">
        <w:t>the female bee has previously deposited</w:t>
      </w:r>
      <w:r w:rsidR="00D975E6" w:rsidRPr="00D93999">
        <w:t xml:space="preserve"> (Michener</w:t>
      </w:r>
      <w:del w:id="297" w:author="Auerbach, Ezra" w:date="2018-12-07T12:37:00Z">
        <w:r w:rsidR="00D93999" w:rsidDel="003E0251">
          <w:delText>,</w:delText>
        </w:r>
      </w:del>
      <w:r w:rsidR="00D975E6" w:rsidRPr="00D93999">
        <w:t xml:space="preserve"> 1974)</w:t>
      </w:r>
      <w:r w:rsidRPr="00D93999">
        <w:t>.</w:t>
      </w:r>
    </w:p>
    <w:p w14:paraId="5F708517" w14:textId="6123717C" w:rsidR="00627B6E" w:rsidRPr="00D93999" w:rsidRDefault="00627B6E" w:rsidP="00627B6E">
      <w:pPr>
        <w:spacing w:line="480" w:lineRule="auto"/>
        <w:ind w:firstLine="720"/>
      </w:pPr>
      <w:r w:rsidRPr="00D93999">
        <w:t>Accurate assessment of wild bee pollen foraging and feeding behavior is difficult</w:t>
      </w:r>
      <w:del w:id="298" w:author="Auerbach, Ezra" w:date="2018-12-10T08:48:00Z">
        <w:r w:rsidRPr="00D93999" w:rsidDel="00490764">
          <w:delText xml:space="preserve"> due to the bee’s biology</w:delText>
        </w:r>
      </w:del>
      <w:r w:rsidRPr="00D93999">
        <w:t>. Wild bee species may travel vast distances, up to 1200 meters away to collect floral provisions, but some species may never travel 300</w:t>
      </w:r>
      <w:ins w:id="299" w:author="Auerbach, Ezra" w:date="2018-12-10T08:48:00Z">
        <w:r w:rsidR="00490764">
          <w:t xml:space="preserve"> </w:t>
        </w:r>
      </w:ins>
      <w:r w:rsidRPr="00D93999">
        <w:t>m</w:t>
      </w:r>
      <w:ins w:id="300" w:author="Auerbach, Ezra" w:date="2018-12-10T08:48:00Z">
        <w:r w:rsidR="00490764">
          <w:t>eters</w:t>
        </w:r>
      </w:ins>
      <w:r w:rsidRPr="00D93999">
        <w:t xml:space="preserve"> from their nest (Gathmann </w:t>
      </w:r>
      <w:r w:rsidR="00D93999">
        <w:t>and</w:t>
      </w:r>
      <w:r w:rsidRPr="00D93999">
        <w:t xml:space="preserve"> Tscharntke</w:t>
      </w:r>
      <w:del w:id="301" w:author="Auerbach, Ezra" w:date="2018-12-10T08:48:00Z">
        <w:r w:rsidRPr="00D93999" w:rsidDel="00490764">
          <w:delText>,</w:delText>
        </w:r>
      </w:del>
      <w:r w:rsidRPr="00D93999">
        <w:t xml:space="preserve"> 2002). The variations in distances </w:t>
      </w:r>
      <w:r w:rsidR="00D93999" w:rsidRPr="00D93999">
        <w:t>causes</w:t>
      </w:r>
      <w:del w:id="302" w:author="Auerbach, Ezra" w:date="2018-12-10T08:49:00Z">
        <w:r w:rsidR="00D93999" w:rsidRPr="00D93999" w:rsidDel="00490764">
          <w:delText>’</w:delText>
        </w:r>
      </w:del>
      <w:r w:rsidRPr="00D93999">
        <w:t xml:space="preserve"> difficulty in the accurate assessment of bee foraging behaviors and the pollens they may collect. Two main methods of assessing bee pollen are floral visitation observations</w:t>
      </w:r>
      <w:del w:id="303" w:author="Auerbach, Ezra" w:date="2018-12-10T08:49:00Z">
        <w:r w:rsidRPr="00D93999" w:rsidDel="00490764">
          <w:delText>,</w:delText>
        </w:r>
      </w:del>
      <w:r w:rsidRPr="00D93999">
        <w:t xml:space="preserve"> and assessing pollen found on wild specimens (</w:t>
      </w:r>
      <w:r w:rsidR="00644987" w:rsidRPr="00D93999">
        <w:t xml:space="preserve">Dalmazzo </w:t>
      </w:r>
      <w:r w:rsidR="00D93999">
        <w:t>and</w:t>
      </w:r>
      <w:r w:rsidR="00644987" w:rsidRPr="00D93999">
        <w:t xml:space="preserve"> Vossler</w:t>
      </w:r>
      <w:del w:id="304" w:author="Auerbach, Ezra" w:date="2018-12-10T08:49:00Z">
        <w:r w:rsidR="00644987" w:rsidRPr="00D93999" w:rsidDel="00490764">
          <w:delText>,</w:delText>
        </w:r>
      </w:del>
      <w:r w:rsidR="00644987" w:rsidRPr="00D93999">
        <w:t xml:space="preserve"> 2015</w:t>
      </w:r>
      <w:r w:rsidRPr="00D93999">
        <w:t xml:space="preserve">); however, floral visitation may not accurately depict the flowers that had been previously attended or will be attended outside of the assessment time window. According to Dalmazzo </w:t>
      </w:r>
      <w:r w:rsidR="00D93999">
        <w:t>and</w:t>
      </w:r>
      <w:r w:rsidRPr="00D93999">
        <w:t xml:space="preserve"> Vossler</w:t>
      </w:r>
      <w:r w:rsidR="00644987" w:rsidRPr="00D93999">
        <w:t xml:space="preserve"> (2015)</w:t>
      </w:r>
      <w:r w:rsidRPr="00D93999">
        <w:t>, the most thorough assessment of pollen feeding was found when nest provisions, floral visitation</w:t>
      </w:r>
      <w:ins w:id="305" w:author="Auerbach, Ezra" w:date="2018-12-10T08:49:00Z">
        <w:r w:rsidR="00490764">
          <w:t>,</w:t>
        </w:r>
      </w:ins>
      <w:r w:rsidRPr="00D93999">
        <w:t xml:space="preserve"> and pollen analysis were combined. The combination of visitations, pollen analysis</w:t>
      </w:r>
      <w:ins w:id="306" w:author="Auerbach, Ezra" w:date="2018-12-10T08:49:00Z">
        <w:r w:rsidR="00490764">
          <w:t>,</w:t>
        </w:r>
      </w:ins>
      <w:r w:rsidRPr="00D93999">
        <w:t xml:space="preserve"> and nest provisions allows bees to be classified as either oligolectic or polylectic. Oligolectic bees only collect pollen from one plant family or genus</w:t>
      </w:r>
      <w:ins w:id="307" w:author="Auerbach, Ezra" w:date="2018-12-10T08:53:00Z">
        <w:r w:rsidR="00490764">
          <w:t>,</w:t>
        </w:r>
      </w:ins>
      <w:r w:rsidRPr="00D93999">
        <w:t xml:space="preserve"> and polylectic bees collect pollen from many plant families</w:t>
      </w:r>
      <w:r w:rsidR="00FA22A4" w:rsidRPr="00D93999">
        <w:t xml:space="preserve"> (Danforth et al. 2006, Minckley 2008)</w:t>
      </w:r>
      <w:r w:rsidRPr="00D93999">
        <w:t xml:space="preserve">. Currently, pollen analysis is being utilized to assess the impacts of </w:t>
      </w:r>
      <w:r w:rsidR="008D6542" w:rsidRPr="00D93999">
        <w:t>land-use</w:t>
      </w:r>
      <w:r w:rsidRPr="00D93999">
        <w:t xml:space="preserve"> land cover changes on bee species and the pollens that they may gather in fragmented ecosystems. </w:t>
      </w:r>
      <w:ins w:id="308" w:author="Auerbach, Ezra" w:date="2018-12-10T08:50:00Z">
        <w:r w:rsidR="00490764" w:rsidRPr="00490764">
          <w:rPr>
            <w:highlight w:val="yellow"/>
            <w:rPrChange w:id="309" w:author="Auerbach, Ezra" w:date="2018-12-10T08:50:00Z">
              <w:rPr/>
            </w:rPrChange>
          </w:rPr>
          <w:t>(citation)</w:t>
        </w:r>
      </w:ins>
    </w:p>
    <w:p w14:paraId="29BC890E" w14:textId="15C67A8D" w:rsidR="0046456D" w:rsidRPr="00D93999" w:rsidRDefault="0046456D" w:rsidP="00627B6E">
      <w:pPr>
        <w:spacing w:line="480" w:lineRule="auto"/>
        <w:ind w:firstLine="720"/>
      </w:pPr>
      <w:r w:rsidRPr="00D93999">
        <w:t xml:space="preserve">Pollination by wild bee species may be directly correlated to </w:t>
      </w:r>
      <w:del w:id="310" w:author="Auerbach, Ezra" w:date="2018-12-10T08:54:00Z">
        <w:r w:rsidRPr="00D93999" w:rsidDel="00490764">
          <w:delText>the diversity of habitat</w:delText>
        </w:r>
      </w:del>
      <w:ins w:id="311" w:author="Auerbach, Ezra" w:date="2018-12-10T08:54:00Z">
        <w:r w:rsidR="00490764">
          <w:t>habitat diversity</w:t>
        </w:r>
      </w:ins>
      <w:r w:rsidRPr="00D93999">
        <w:t xml:space="preserve"> (Ho</w:t>
      </w:r>
      <w:ins w:id="312" w:author="Auerbach, Ezra" w:date="2018-12-10T08:54:00Z">
        <w:r w:rsidR="00490764">
          <w:t>l</w:t>
        </w:r>
      </w:ins>
      <w:del w:id="313" w:author="Auerbach, Ezra" w:date="2018-12-10T08:54:00Z">
        <w:r w:rsidRPr="00D93999" w:rsidDel="00490764">
          <w:delText>r</w:delText>
        </w:r>
      </w:del>
      <w:r w:rsidRPr="00D93999">
        <w:t xml:space="preserve">zschuh et al. </w:t>
      </w:r>
      <w:ins w:id="314" w:author="Auerbach, Ezra" w:date="2018-12-10T08:54:00Z">
        <w:r w:rsidR="00490764">
          <w:t xml:space="preserve">2011, </w:t>
        </w:r>
      </w:ins>
      <w:r w:rsidRPr="00D93999">
        <w:t>2012). Pollinator</w:t>
      </w:r>
      <w:ins w:id="315" w:author="Auerbach, Ezra" w:date="2018-12-10T08:54:00Z">
        <w:r w:rsidR="00490764">
          <w:t>-</w:t>
        </w:r>
      </w:ins>
      <w:del w:id="316" w:author="Auerbach, Ezra" w:date="2018-12-10T08:54:00Z">
        <w:r w:rsidRPr="00D93999" w:rsidDel="00490764">
          <w:delText xml:space="preserve"> </w:delText>
        </w:r>
      </w:del>
      <w:r w:rsidRPr="00D93999">
        <w:t xml:space="preserve">dependent crops have </w:t>
      </w:r>
      <w:ins w:id="317" w:author="Auerbach, Ezra" w:date="2018-12-10T08:54:00Z">
        <w:r w:rsidR="00490764">
          <w:t xml:space="preserve">been </w:t>
        </w:r>
      </w:ins>
      <w:r w:rsidRPr="00D93999">
        <w:t xml:space="preserve">shown </w:t>
      </w:r>
      <w:ins w:id="318" w:author="Auerbach, Ezra" w:date="2018-12-10T08:54:00Z">
        <w:r w:rsidR="00490764">
          <w:t xml:space="preserve">to exhibit </w:t>
        </w:r>
      </w:ins>
      <w:r w:rsidRPr="00D93999">
        <w:t xml:space="preserve">a significant increase in fruit set as the proportion of high-diversity habitat increases. </w:t>
      </w:r>
      <w:r w:rsidR="001C57A7" w:rsidRPr="00D93999">
        <w:t>It is thought that</w:t>
      </w:r>
      <w:ins w:id="319" w:author="Auerbach, Ezra" w:date="2018-12-10T08:55:00Z">
        <w:r w:rsidR="00DD3A11">
          <w:t xml:space="preserve"> increased diversity of</w:t>
        </w:r>
      </w:ins>
      <w:del w:id="320" w:author="Auerbach, Ezra" w:date="2018-12-10T08:55:00Z">
        <w:r w:rsidR="001C57A7" w:rsidRPr="00D93999" w:rsidDel="00DD3A11">
          <w:delText xml:space="preserve"> the</w:delText>
        </w:r>
      </w:del>
      <w:r w:rsidR="001C57A7" w:rsidRPr="00D93999">
        <w:t xml:space="preserve"> natural habitats benefit</w:t>
      </w:r>
      <w:ins w:id="321" w:author="Auerbach, Ezra" w:date="2018-12-10T08:55:00Z">
        <w:r w:rsidR="00DD3A11">
          <w:t>s</w:t>
        </w:r>
      </w:ins>
      <w:r w:rsidR="001C57A7" w:rsidRPr="00D93999">
        <w:t xml:space="preserve"> wild pollinator species by providing resources thr</w:t>
      </w:r>
      <w:r w:rsidR="0098444B" w:rsidRPr="00D93999">
        <w:t>oughout the agricultural season</w:t>
      </w:r>
      <w:ins w:id="322" w:author="Auerbach, Ezra" w:date="2018-12-10T08:55:00Z">
        <w:r w:rsidR="00DD3A11">
          <w:t>.</w:t>
        </w:r>
      </w:ins>
      <w:del w:id="323" w:author="Auerbach, Ezra" w:date="2018-12-10T08:55:00Z">
        <w:r w:rsidR="0098444B" w:rsidRPr="00D93999" w:rsidDel="00DD3A11">
          <w:delText>, because</w:delText>
        </w:r>
      </w:del>
      <w:r w:rsidR="0098444B" w:rsidRPr="00D93999">
        <w:t xml:space="preserve"> </w:t>
      </w:r>
      <w:ins w:id="324" w:author="Auerbach, Ezra" w:date="2018-12-10T08:55:00Z">
        <w:r w:rsidR="00DD3A11">
          <w:t>C</w:t>
        </w:r>
      </w:ins>
      <w:del w:id="325" w:author="Auerbach, Ezra" w:date="2018-12-10T08:55:00Z">
        <w:r w:rsidR="0098444B" w:rsidRPr="00D93999" w:rsidDel="00DD3A11">
          <w:delText>c</w:delText>
        </w:r>
      </w:del>
      <w:r w:rsidR="0098444B" w:rsidRPr="00D93999">
        <w:t xml:space="preserve">ash crops </w:t>
      </w:r>
      <w:ins w:id="326" w:author="Auerbach, Ezra" w:date="2018-12-10T09:05:00Z">
        <w:r w:rsidR="00E963AC">
          <w:t>provide little resources and flower</w:t>
        </w:r>
      </w:ins>
      <w:del w:id="327" w:author="Auerbach, Ezra" w:date="2018-12-10T09:05:00Z">
        <w:r w:rsidR="0098444B" w:rsidRPr="00D93999" w:rsidDel="00E963AC">
          <w:delText>flower</w:delText>
        </w:r>
      </w:del>
      <w:r w:rsidR="0098444B" w:rsidRPr="00D93999">
        <w:t xml:space="preserve"> for a short period of time </w:t>
      </w:r>
      <w:r w:rsidR="0098444B" w:rsidRPr="00D93999">
        <w:lastRenderedPageBreak/>
        <w:t xml:space="preserve">and at once (Krewenka et al. 2011, Roulston </w:t>
      </w:r>
      <w:r w:rsidR="00D93999">
        <w:t>and</w:t>
      </w:r>
      <w:r w:rsidR="0098444B" w:rsidRPr="00D93999">
        <w:t xml:space="preserve"> Goodell, 2011). </w:t>
      </w:r>
      <w:del w:id="328" w:author="Auerbach, Ezra" w:date="2018-12-10T09:05:00Z">
        <w:r w:rsidR="0098444B" w:rsidRPr="00D93999" w:rsidDel="00E963AC">
          <w:delText xml:space="preserve"> Horzschuh et al. </w:delText>
        </w:r>
        <w:r w:rsidR="00D93999" w:rsidDel="00E963AC">
          <w:delText>(</w:delText>
        </w:r>
        <w:r w:rsidR="0098444B" w:rsidRPr="00D93999" w:rsidDel="00E963AC">
          <w:delText>2011</w:delText>
        </w:r>
        <w:r w:rsidR="00D93999" w:rsidDel="00E963AC">
          <w:delText>)</w:delText>
        </w:r>
        <w:r w:rsidR="0098444B" w:rsidRPr="00D93999" w:rsidDel="00E963AC">
          <w:delText xml:space="preserve">, found a strong correlation between wild pollinator services and high diversity habitat. </w:delText>
        </w:r>
      </w:del>
      <w:del w:id="329" w:author="Auerbach, Ezra" w:date="2018-12-10T09:06:00Z">
        <w:r w:rsidR="0098444B" w:rsidRPr="00D93999" w:rsidDel="00E963AC">
          <w:delText>This research indicates that</w:delText>
        </w:r>
      </w:del>
      <w:ins w:id="330" w:author="Auerbach, Ezra" w:date="2018-12-10T09:06:00Z">
        <w:r w:rsidR="00E963AC">
          <w:t>Thus</w:t>
        </w:r>
      </w:ins>
      <w:r w:rsidR="0098444B" w:rsidRPr="00D93999">
        <w:t xml:space="preserve"> a monetary advantage is gained by </w:t>
      </w:r>
      <w:r w:rsidR="0095127E" w:rsidRPr="00D93999">
        <w:t xml:space="preserve">producers by </w:t>
      </w:r>
      <w:r w:rsidR="0098444B" w:rsidRPr="00D93999">
        <w:t>providing native habitat to</w:t>
      </w:r>
      <w:r w:rsidR="0095127E" w:rsidRPr="00D93999">
        <w:t xml:space="preserve"> wild pollinator species. </w:t>
      </w:r>
    </w:p>
    <w:p w14:paraId="7AAEB684" w14:textId="5163C8D4" w:rsidR="00627B6E" w:rsidRPr="00D93999" w:rsidRDefault="00627B6E" w:rsidP="00627B6E">
      <w:pPr>
        <w:spacing w:line="480" w:lineRule="auto"/>
        <w:ind w:firstLine="720"/>
      </w:pPr>
      <w:r w:rsidRPr="00D93999">
        <w:t>The United States Department of Agriculture (USDA) Farm Service Agency (FSA) has developed the Pollinator Habitat Initiative</w:t>
      </w:r>
      <w:r w:rsidR="008D6542" w:rsidRPr="00D93999">
        <w:t>,</w:t>
      </w:r>
      <w:r w:rsidRPr="00D93999">
        <w:t xml:space="preserve"> which is part of the Conservation Reserve Program (CRP). CRP CP-42 is a ten-year contract that requir</w:t>
      </w:r>
      <w:r w:rsidR="008D6542" w:rsidRPr="00D93999">
        <w:t>es farmers to plant at least 0.2 hectare</w:t>
      </w:r>
      <w:r w:rsidRPr="00D93999">
        <w:t xml:space="preserve"> blocks or strips with native grasses, flowering plants, or seed mixes</w:t>
      </w:r>
      <w:r w:rsidR="008D6542" w:rsidRPr="00D93999">
        <w:t>,</w:t>
      </w:r>
      <w:r w:rsidRPr="00D93999">
        <w:t xml:space="preserve"> with the option to create woody ha</w:t>
      </w:r>
      <w:r w:rsidR="008D6542" w:rsidRPr="00D93999">
        <w:t>bitat using tree limbs for wood-</w:t>
      </w:r>
      <w:r w:rsidRPr="00D93999">
        <w:t xml:space="preserve">nesting bees. This program was designed to support pollinators by planting </w:t>
      </w:r>
      <w:r w:rsidR="00623F25" w:rsidRPr="00D93999">
        <w:t>seed</w:t>
      </w:r>
      <w:r w:rsidRPr="00D93999">
        <w:t xml:space="preserve"> mixes containing at least nine species of flowering legumes and wildflowers</w:t>
      </w:r>
      <w:r w:rsidR="00623F25" w:rsidRPr="00D93999">
        <w:t xml:space="preserve"> within CRP fields. These</w:t>
      </w:r>
      <w:r w:rsidRPr="00D93999">
        <w:t xml:space="preserve"> seed mixes a</w:t>
      </w:r>
      <w:ins w:id="331" w:author="Auerbach, Ezra" w:date="2018-12-10T09:07:00Z">
        <w:r w:rsidR="00E963AC">
          <w:t>spire</w:t>
        </w:r>
      </w:ins>
      <w:del w:id="332" w:author="Auerbach, Ezra" w:date="2018-12-10T09:07:00Z">
        <w:r w:rsidRPr="00D93999" w:rsidDel="00E963AC">
          <w:delText>re</w:delText>
        </w:r>
      </w:del>
      <w:r w:rsidRPr="00D93999">
        <w:t xml:space="preserve"> </w:t>
      </w:r>
      <w:r w:rsidR="00623F25" w:rsidRPr="00D93999">
        <w:t xml:space="preserve">to </w:t>
      </w:r>
      <w:r w:rsidRPr="00D93999">
        <w:t>promote healthy pollinator communities,</w:t>
      </w:r>
      <w:r w:rsidR="00623F25" w:rsidRPr="00D93999">
        <w:t xml:space="preserve"> by </w:t>
      </w:r>
      <w:del w:id="333" w:author="Auerbach, Ezra" w:date="2018-12-10T09:07:00Z">
        <w:r w:rsidR="00623F25" w:rsidRPr="00D93999" w:rsidDel="00E963AC">
          <w:delText>consisting of</w:delText>
        </w:r>
      </w:del>
      <w:ins w:id="334" w:author="Auerbach, Ezra" w:date="2018-12-10T09:07:00Z">
        <w:r w:rsidR="00E963AC">
          <w:t>including</w:t>
        </w:r>
      </w:ins>
      <w:r w:rsidR="00623F25" w:rsidRPr="00D93999">
        <w:t xml:space="preserve"> species </w:t>
      </w:r>
      <w:ins w:id="335" w:author="Auerbach, Ezra" w:date="2018-12-10T09:07:00Z">
        <w:r w:rsidR="00E963AC">
          <w:t xml:space="preserve">that </w:t>
        </w:r>
      </w:ins>
      <w:del w:id="336" w:author="Auerbach, Ezra" w:date="2018-12-10T09:07:00Z">
        <w:r w:rsidR="00623F25" w:rsidRPr="00D93999" w:rsidDel="00E963AC">
          <w:delText xml:space="preserve">which </w:delText>
        </w:r>
      </w:del>
      <w:r w:rsidR="00623F25" w:rsidRPr="00D93999">
        <w:t>flower progressively throughout the agricultural season.</w:t>
      </w:r>
      <w:r w:rsidRPr="00D93999">
        <w:t xml:space="preserve"> CRP CP-42 is necessary to protect native bee species by providing food resources and habitat; however, it is unknown if CRP land in Texas is effective </w:t>
      </w:r>
      <w:r w:rsidR="00623F25" w:rsidRPr="00D93999">
        <w:t xml:space="preserve">at this </w:t>
      </w:r>
      <w:r w:rsidRPr="00E963AC">
        <w:rPr>
          <w:highlight w:val="yellow"/>
          <w:rPrChange w:id="337" w:author="Auerbach, Ezra" w:date="2018-12-10T09:08:00Z">
            <w:rPr/>
          </w:rPrChange>
        </w:rPr>
        <w:t>(USDA-FAS, 2018).</w:t>
      </w:r>
      <w:r w:rsidRPr="00D93999">
        <w:t xml:space="preserve"> Little research has been conducted on CRP CP-42, </w:t>
      </w:r>
      <w:r w:rsidR="00623F25" w:rsidRPr="00D93999">
        <w:t>so</w:t>
      </w:r>
      <w:r w:rsidRPr="00D93999">
        <w:t xml:space="preserve"> little is known about the seed mixes, their components, or their benefits. </w:t>
      </w:r>
      <w:r w:rsidR="00623F25" w:rsidRPr="00D93999">
        <w:t>For example, p</w:t>
      </w:r>
      <w:r w:rsidRPr="00D93999">
        <w:t xml:space="preserve">hysiological traits of the flowers within these blends have not been studied in depth, and little is known about the possible impacts that the seed mixes have on native pollinators of the Southern </w:t>
      </w:r>
      <w:r w:rsidR="00623F25" w:rsidRPr="00D93999">
        <w:t xml:space="preserve">High </w:t>
      </w:r>
      <w:r w:rsidRPr="00D93999">
        <w:t xml:space="preserve">Plains. The purpose of </w:t>
      </w:r>
      <w:ins w:id="338" w:author="Auerbach, Ezra" w:date="2018-12-10T09:08:00Z">
        <w:r w:rsidR="00E963AC">
          <w:t>my</w:t>
        </w:r>
      </w:ins>
      <w:del w:id="339" w:author="Auerbach, Ezra" w:date="2018-12-10T09:08:00Z">
        <w:r w:rsidRPr="00D93999" w:rsidDel="00E963AC">
          <w:delText>this</w:delText>
        </w:r>
      </w:del>
      <w:r w:rsidRPr="00D93999">
        <w:t xml:space="preserve"> research project is to</w:t>
      </w:r>
      <w:del w:id="340" w:author="Auerbach, Ezra" w:date="2018-12-10T09:08:00Z">
        <w:r w:rsidRPr="00D93999" w:rsidDel="00E963AC">
          <w:delText xml:space="preserve"> fill</w:delText>
        </w:r>
      </w:del>
      <w:r w:rsidRPr="00D93999">
        <w:t xml:space="preserve"> help fill gaps that are </w:t>
      </w:r>
      <w:del w:id="341" w:author="Auerbach, Ezra" w:date="2018-12-10T09:08:00Z">
        <w:r w:rsidRPr="00D93999" w:rsidDel="00E963AC">
          <w:delText xml:space="preserve">crucial </w:delText>
        </w:r>
      </w:del>
      <w:ins w:id="342" w:author="Auerbach, Ezra" w:date="2018-12-10T09:08:00Z">
        <w:r w:rsidR="00E963AC" w:rsidRPr="00D93999">
          <w:t>cr</w:t>
        </w:r>
        <w:r w:rsidR="00E963AC">
          <w:t>itical</w:t>
        </w:r>
        <w:r w:rsidR="00E963AC" w:rsidRPr="00D93999">
          <w:t xml:space="preserve"> </w:t>
        </w:r>
      </w:ins>
      <w:r w:rsidRPr="00D93999">
        <w:t>to the production of CRP seed mixes and the health of native bee communities</w:t>
      </w:r>
      <w:ins w:id="343" w:author="Auerbach, Ezra" w:date="2018-12-10T09:08:00Z">
        <w:r w:rsidR="00E963AC">
          <w:t xml:space="preserve"> in this understudied yet agriculturally important region</w:t>
        </w:r>
      </w:ins>
      <w:ins w:id="344" w:author="Auerbach, Ezra" w:date="2018-12-10T09:09:00Z">
        <w:r w:rsidR="00E963AC">
          <w:t>.</w:t>
        </w:r>
      </w:ins>
      <w:del w:id="345" w:author="Auerbach, Ezra" w:date="2018-12-10T09:08:00Z">
        <w:r w:rsidRPr="00D93999" w:rsidDel="00E963AC">
          <w:delText xml:space="preserve">.  </w:delText>
        </w:r>
      </w:del>
    </w:p>
    <w:p w14:paraId="0D05E611" w14:textId="57BA394E" w:rsidR="00F0514D" w:rsidRPr="00D93999" w:rsidRDefault="00C921F2" w:rsidP="00F0514D">
      <w:pPr>
        <w:spacing w:line="480" w:lineRule="auto"/>
        <w:ind w:firstLine="720"/>
      </w:pPr>
      <w:r w:rsidRPr="00D93999">
        <w:t>Research by Rowe et al. (2018) indicates that many of the plant species that are from a</w:t>
      </w:r>
      <w:ins w:id="346" w:author="Auerbach, Ezra" w:date="2018-12-10T09:09:00Z">
        <w:r w:rsidR="00E963AC">
          <w:t xml:space="preserve"> given</w:t>
        </w:r>
      </w:ins>
      <w:r w:rsidRPr="00D93999">
        <w:t xml:space="preserve"> location </w:t>
      </w:r>
      <w:del w:id="347" w:author="Auerbach, Ezra" w:date="2018-12-10T09:09:00Z">
        <w:r w:rsidRPr="00D93999" w:rsidDel="00E963AC">
          <w:delText>and may prove</w:delText>
        </w:r>
      </w:del>
      <w:ins w:id="348" w:author="Auerbach, Ezra" w:date="2018-12-10T09:09:00Z">
        <w:r w:rsidR="00E963AC">
          <w:t>are thought to be</w:t>
        </w:r>
      </w:ins>
      <w:r w:rsidRPr="00D93999">
        <w:t xml:space="preserve"> beneficial for pollinator species turn out to be lackluster at best. Their research </w:t>
      </w:r>
      <w:r w:rsidR="000213B0" w:rsidRPr="00D93999">
        <w:t>indicated</w:t>
      </w:r>
      <w:r w:rsidRPr="00D93999">
        <w:t xml:space="preserve"> that a majority of the plant species that</w:t>
      </w:r>
      <w:r w:rsidR="000213B0" w:rsidRPr="00D93999">
        <w:t xml:space="preserve"> they used received few </w:t>
      </w:r>
      <w:ins w:id="349" w:author="Auerbach, Ezra" w:date="2018-12-10T09:09:00Z">
        <w:r w:rsidR="00E963AC">
          <w:t xml:space="preserve">pollinator </w:t>
        </w:r>
      </w:ins>
      <w:r w:rsidR="000213B0" w:rsidRPr="00D93999">
        <w:t>visits</w:t>
      </w:r>
      <w:r w:rsidR="00565A68" w:rsidRPr="00D93999">
        <w:t>. Their research also indicate</w:t>
      </w:r>
      <w:ins w:id="350" w:author="Auerbach, Ezra" w:date="2018-12-10T09:10:00Z">
        <w:r w:rsidR="00E963AC">
          <w:t>d</w:t>
        </w:r>
      </w:ins>
      <w:del w:id="351" w:author="Auerbach, Ezra" w:date="2018-12-10T09:10:00Z">
        <w:r w:rsidR="00565A68" w:rsidRPr="00D93999" w:rsidDel="00E963AC">
          <w:delText>s</w:delText>
        </w:r>
      </w:del>
      <w:r w:rsidR="00565A68" w:rsidRPr="00D93999">
        <w:t xml:space="preserve"> that wild bees have different </w:t>
      </w:r>
      <w:r w:rsidR="00D72825" w:rsidRPr="00D93999">
        <w:t xml:space="preserve">floral preferences from honey bees or </w:t>
      </w:r>
      <w:r w:rsidR="00D72825" w:rsidRPr="00D93999">
        <w:rPr>
          <w:i/>
        </w:rPr>
        <w:t xml:space="preserve">Bombus </w:t>
      </w:r>
      <w:r w:rsidR="00D72825" w:rsidRPr="00E963AC">
        <w:rPr>
          <w:rPrChange w:id="352" w:author="Auerbach, Ezra" w:date="2018-12-10T09:10:00Z">
            <w:rPr>
              <w:i/>
            </w:rPr>
          </w:rPrChange>
        </w:rPr>
        <w:t>spp.</w:t>
      </w:r>
      <w:r w:rsidR="009E7846" w:rsidRPr="00D93999">
        <w:t xml:space="preserve"> (Rowe et al. 20</w:t>
      </w:r>
      <w:r w:rsidR="00D72825" w:rsidRPr="00D93999">
        <w:t xml:space="preserve">18). </w:t>
      </w:r>
      <w:r w:rsidR="00F0514D" w:rsidRPr="00D93999">
        <w:t>M</w:t>
      </w:r>
      <w:r w:rsidR="009E7846" w:rsidRPr="00D93999">
        <w:t xml:space="preserve">any wild </w:t>
      </w:r>
      <w:del w:id="353" w:author="Auerbach, Ezra" w:date="2018-12-10T09:10:00Z">
        <w:r w:rsidR="009E7846" w:rsidRPr="00D93999" w:rsidDel="00E963AC">
          <w:delText>speices</w:delText>
        </w:r>
      </w:del>
      <w:ins w:id="354" w:author="Auerbach, Ezra" w:date="2018-12-10T09:10:00Z">
        <w:r w:rsidR="00E963AC" w:rsidRPr="00D93999">
          <w:t>species</w:t>
        </w:r>
      </w:ins>
      <w:r w:rsidR="009E7846" w:rsidRPr="00D93999">
        <w:t xml:space="preserve"> have specific </w:t>
      </w:r>
      <w:del w:id="355" w:author="Auerbach, Ezra" w:date="2018-12-10T09:10:00Z">
        <w:r w:rsidR="009E7846" w:rsidRPr="00D93999" w:rsidDel="00E963AC">
          <w:delText>fieding</w:delText>
        </w:r>
      </w:del>
      <w:ins w:id="356" w:author="Auerbach, Ezra" w:date="2018-12-10T09:10:00Z">
        <w:r w:rsidR="00E963AC" w:rsidRPr="00D93999">
          <w:t>feeding</w:t>
        </w:r>
      </w:ins>
      <w:r w:rsidR="009E7846" w:rsidRPr="00D93999">
        <w:t xml:space="preserve"> </w:t>
      </w:r>
      <w:del w:id="357" w:author="Auerbach, Ezra" w:date="2018-12-10T09:10:00Z">
        <w:r w:rsidR="009E7846" w:rsidRPr="00D93999" w:rsidDel="00E963AC">
          <w:lastRenderedPageBreak/>
          <w:delText>requirments</w:delText>
        </w:r>
      </w:del>
      <w:ins w:id="358" w:author="Auerbach, Ezra" w:date="2018-12-10T09:10:00Z">
        <w:r w:rsidR="00E963AC" w:rsidRPr="00D93999">
          <w:t>requirements</w:t>
        </w:r>
      </w:ins>
      <w:r w:rsidR="009E7846" w:rsidRPr="00D93999">
        <w:t xml:space="preserve"> </w:t>
      </w:r>
      <w:del w:id="359" w:author="Auerbach, Ezra" w:date="2018-12-10T09:10:00Z">
        <w:r w:rsidR="00F0514D" w:rsidRPr="00D93999" w:rsidDel="00E963AC">
          <w:delText xml:space="preserve">which </w:delText>
        </w:r>
      </w:del>
      <w:ins w:id="360" w:author="Auerbach, Ezra" w:date="2018-12-10T09:10:00Z">
        <w:r w:rsidR="00E963AC">
          <w:t>that</w:t>
        </w:r>
        <w:r w:rsidR="00E963AC" w:rsidRPr="00D93999">
          <w:t xml:space="preserve"> </w:t>
        </w:r>
      </w:ins>
      <w:r w:rsidR="00F0514D" w:rsidRPr="00D93999">
        <w:t>may only be satisfied by a few plant species</w:t>
      </w:r>
      <w:r w:rsidR="00514B6E" w:rsidRPr="00D93999">
        <w:t xml:space="preserve"> (</w:t>
      </w:r>
      <w:r w:rsidR="009E7846" w:rsidRPr="00D93999">
        <w:t>Mic</w:t>
      </w:r>
      <w:r w:rsidR="00F0514D" w:rsidRPr="00D93999">
        <w:t>hener 2000, Gibbs et al. 2017).</w:t>
      </w:r>
    </w:p>
    <w:p w14:paraId="5874D0D2" w14:textId="57CF2D75" w:rsidR="00966A48" w:rsidRPr="00D93999" w:rsidRDefault="00966A48" w:rsidP="00F0514D">
      <w:pPr>
        <w:spacing w:line="480" w:lineRule="auto"/>
        <w:ind w:firstLine="720"/>
      </w:pPr>
      <w:del w:id="361" w:author="Auerbach, Ezra" w:date="2018-12-10T09:11:00Z">
        <w:r w:rsidRPr="00D93999" w:rsidDel="00E963AC">
          <w:delText>Pollinator dependent crops are the most affected by the loss of wild bee pollinators</w:delText>
        </w:r>
      </w:del>
      <w:ins w:id="362" w:author="Auerbach, Ezra" w:date="2018-12-10T09:11:00Z">
        <w:r w:rsidR="00E963AC">
          <w:t>The loss of wild pollinators will heavily impact pollinator-dependent crops</w:t>
        </w:r>
      </w:ins>
      <w:r w:rsidRPr="00D93999">
        <w:t xml:space="preserve"> (Garibaldi et al. 2011). The loss of wild bee nesting sites and natural habitats may be </w:t>
      </w:r>
      <w:del w:id="363" w:author="Auerbach, Ezra" w:date="2018-12-10T09:12:00Z">
        <w:r w:rsidRPr="00D93999" w:rsidDel="00E963AC">
          <w:delText>leading to the major</w:delText>
        </w:r>
      </w:del>
      <w:ins w:id="364" w:author="Auerbach, Ezra" w:date="2018-12-10T09:12:00Z">
        <w:r w:rsidR="00E963AC">
          <w:t>contributing to a</w:t>
        </w:r>
      </w:ins>
      <w:r w:rsidRPr="00D93999">
        <w:t xml:space="preserve"> decline in crop pollination services contributed by wild bees (Ricketts et al. 2008). </w:t>
      </w:r>
      <w:ins w:id="365" w:author="Auerbach, Ezra" w:date="2018-12-10T09:12:00Z">
        <w:r w:rsidR="00E963AC">
          <w:t>Currently, i</w:t>
        </w:r>
      </w:ins>
      <w:del w:id="366" w:author="Auerbach, Ezra" w:date="2018-12-10T09:12:00Z">
        <w:r w:rsidRPr="00D93999" w:rsidDel="00E963AC">
          <w:delText>I</w:delText>
        </w:r>
      </w:del>
      <w:r w:rsidRPr="00D93999">
        <w:t xml:space="preserve">t is unknown if major crops have been seriously impacted by the loss of natural habitats and the loss of wild bee pollinator services (Holzschuh et al. 2012). </w:t>
      </w:r>
    </w:p>
    <w:p w14:paraId="6D7C2BBD" w14:textId="77777777" w:rsidR="009C628C" w:rsidRDefault="00E93F91" w:rsidP="00D93999">
      <w:pPr>
        <w:spacing w:line="480" w:lineRule="auto"/>
        <w:ind w:firstLine="720"/>
        <w:rPr>
          <w:ins w:id="367" w:author="Auerbach, Ezra" w:date="2018-12-10T09:24:00Z"/>
        </w:rPr>
      </w:pPr>
      <w:r w:rsidRPr="00D93999">
        <w:t xml:space="preserve">The Southern </w:t>
      </w:r>
      <w:r w:rsidR="003E0CB8" w:rsidRPr="00D93999">
        <w:t>High</w:t>
      </w:r>
      <w:r w:rsidRPr="00D93999">
        <w:t xml:space="preserve"> </w:t>
      </w:r>
      <w:ins w:id="368" w:author="Auerbach, Ezra" w:date="2018-12-10T09:13:00Z">
        <w:r w:rsidR="00E963AC">
          <w:t>P</w:t>
        </w:r>
      </w:ins>
      <w:del w:id="369" w:author="Auerbach, Ezra" w:date="2018-12-10T09:13:00Z">
        <w:r w:rsidRPr="00D93999" w:rsidDel="00E963AC">
          <w:delText>p</w:delText>
        </w:r>
      </w:del>
      <w:r w:rsidRPr="00D93999">
        <w:t xml:space="preserve">lains </w:t>
      </w:r>
      <w:ins w:id="370" w:author="Auerbach, Ezra" w:date="2018-12-10T09:13:00Z">
        <w:r w:rsidR="00E963AC">
          <w:t xml:space="preserve">region is </w:t>
        </w:r>
      </w:ins>
      <w:del w:id="371" w:author="Auerbach, Ezra" w:date="2018-12-10T09:13:00Z">
        <w:r w:rsidRPr="00D93999" w:rsidDel="00E963AC">
          <w:delText xml:space="preserve">is </w:delText>
        </w:r>
      </w:del>
      <w:r w:rsidRPr="00D93999">
        <w:t xml:space="preserve">dominated by agricultural production systems such as cotton and sorghum. </w:t>
      </w:r>
      <w:ins w:id="372" w:author="Auerbach, Ezra" w:date="2018-12-10T09:13:00Z">
        <w:r w:rsidR="00E963AC">
          <w:t xml:space="preserve">The increase in agricultural production has led to </w:t>
        </w:r>
      </w:ins>
      <w:del w:id="373" w:author="Auerbach, Ezra" w:date="2018-12-10T09:13:00Z">
        <w:r w:rsidRPr="00D93999" w:rsidDel="00E963AC">
          <w:delText xml:space="preserve">As a result, </w:delText>
        </w:r>
      </w:del>
      <w:del w:id="374" w:author="Auerbach, Ezra" w:date="2018-12-10T09:14:00Z">
        <w:r w:rsidRPr="00D93999" w:rsidDel="00E963AC">
          <w:delText>pollinator populations and diversity have drastically declined over the last decades</w:delText>
        </w:r>
      </w:del>
      <w:ins w:id="375" w:author="Auerbach, Ezra" w:date="2018-12-10T09:14:00Z">
        <w:r w:rsidR="00E963AC">
          <w:t>a decline in pollinator populations</w:t>
        </w:r>
      </w:ins>
      <w:r w:rsidRPr="00D93999">
        <w:t>. Th</w:t>
      </w:r>
      <w:ins w:id="376" w:author="Auerbach, Ezra" w:date="2018-12-10T09:14:00Z">
        <w:r w:rsidR="00E963AC">
          <w:t>is</w:t>
        </w:r>
      </w:ins>
      <w:del w:id="377" w:author="Auerbach, Ezra" w:date="2018-12-10T09:14:00Z">
        <w:r w:rsidRPr="00D93999" w:rsidDel="00E963AC">
          <w:delText>e</w:delText>
        </w:r>
      </w:del>
      <w:r w:rsidRPr="00D93999">
        <w:t xml:space="preserve"> decline in pollinator populations and diversity are not strictly due to the decline of habitat diversity or habitat fragmentation, but is most likely a combination of many </w:t>
      </w:r>
      <w:del w:id="378" w:author="Auerbach, Ezra" w:date="2018-12-10T09:14:00Z">
        <w:r w:rsidRPr="00D93999" w:rsidDel="00E963AC">
          <w:delText>various factors, some which may be unable to define</w:delText>
        </w:r>
      </w:del>
      <w:ins w:id="379" w:author="Auerbach, Ezra" w:date="2018-12-10T09:14:00Z">
        <w:r w:rsidR="00E963AC">
          <w:t>factors</w:t>
        </w:r>
      </w:ins>
      <w:r w:rsidRPr="00D93999">
        <w:t xml:space="preserve">. </w:t>
      </w:r>
      <w:r w:rsidR="00AE546B" w:rsidRPr="00D93999">
        <w:t xml:space="preserve">The results of habitat fragmentation and a decline of pollinator habitat have been poorly studied within the Southern </w:t>
      </w:r>
      <w:del w:id="380" w:author="Auerbach, Ezra" w:date="2018-12-10T09:15:00Z">
        <w:r w:rsidR="00AE546B" w:rsidRPr="00D93999" w:rsidDel="00E963AC">
          <w:delText>Grea</w:delText>
        </w:r>
      </w:del>
      <w:ins w:id="381" w:author="Auerbach, Ezra" w:date="2018-12-10T09:15:00Z">
        <w:r w:rsidR="00E963AC">
          <w:t>High</w:t>
        </w:r>
      </w:ins>
      <w:del w:id="382" w:author="Auerbach, Ezra" w:date="2018-12-10T09:15:00Z">
        <w:r w:rsidR="00AE546B" w:rsidRPr="00D93999" w:rsidDel="00E963AC">
          <w:delText>t</w:delText>
        </w:r>
      </w:del>
      <w:r w:rsidR="00AE546B" w:rsidRPr="00D93999">
        <w:t xml:space="preserve"> Plains region, because these </w:t>
      </w:r>
      <w:r w:rsidR="008D6542" w:rsidRPr="00D93999">
        <w:t>land-use</w:t>
      </w:r>
      <w:r w:rsidR="00AE546B" w:rsidRPr="00D93999">
        <w:t xml:space="preserve"> changes have occurred relatively recent</w:t>
      </w:r>
      <w:ins w:id="383" w:author="Auerbach, Ezra" w:date="2018-12-10T09:20:00Z">
        <w:r w:rsidR="009C628C">
          <w:t>ly. Within the last 150 years this region has changed from a region plagued with droughts to an agriculturally dominated region surviving on the Ogallala Aquifer (</w:t>
        </w:r>
      </w:ins>
      <w:ins w:id="384" w:author="Auerbach, Ezra" w:date="2018-12-10T09:23:00Z">
        <w:r w:rsidR="009C628C">
          <w:t>Allen et al. 2008)</w:t>
        </w:r>
      </w:ins>
      <w:ins w:id="385" w:author="Auerbach, Ezra" w:date="2018-12-10T09:24:00Z">
        <w:r w:rsidR="009C628C">
          <w:t>.</w:t>
        </w:r>
      </w:ins>
      <w:del w:id="386" w:author="Auerbach, Ezra" w:date="2018-12-10T09:20:00Z">
        <w:r w:rsidR="00AE546B" w:rsidRPr="00D93999" w:rsidDel="009C628C">
          <w:delText>ly.</w:delText>
        </w:r>
      </w:del>
      <w:r w:rsidR="00AE546B" w:rsidRPr="00D93999">
        <w:t xml:space="preserve"> It is critical to understand the impacts that these drivers are having on pollinator communities,</w:t>
      </w:r>
      <w:ins w:id="387" w:author="Auerbach, Ezra" w:date="2018-12-10T09:15:00Z">
        <w:r w:rsidR="00E963AC">
          <w:t xml:space="preserve"> partly</w:t>
        </w:r>
      </w:ins>
      <w:r w:rsidR="00AE546B" w:rsidRPr="00D93999">
        <w:t xml:space="preserve"> because these pollinator </w:t>
      </w:r>
      <w:r w:rsidR="00456C45" w:rsidRPr="00D93999">
        <w:t>communities</w:t>
      </w:r>
      <w:r w:rsidR="00AE546B" w:rsidRPr="00D93999">
        <w:t xml:space="preserve"> may be beneficial </w:t>
      </w:r>
      <w:ins w:id="388" w:author="Auerbach, Ezra" w:date="2018-12-10T09:15:00Z">
        <w:r w:rsidR="009C628C">
          <w:t>to</w:t>
        </w:r>
      </w:ins>
      <w:del w:id="389" w:author="Auerbach, Ezra" w:date="2018-12-10T09:15:00Z">
        <w:r w:rsidR="00AE546B" w:rsidRPr="00D93999" w:rsidDel="009C628C">
          <w:delText>for the</w:delText>
        </w:r>
      </w:del>
      <w:r w:rsidR="00AE546B" w:rsidRPr="00D93999">
        <w:t xml:space="preserve"> agricultural producers. </w:t>
      </w:r>
    </w:p>
    <w:p w14:paraId="168321C3" w14:textId="3F5757EB" w:rsidR="00016516" w:rsidRDefault="00AE546B" w:rsidP="00D93999">
      <w:pPr>
        <w:spacing w:line="480" w:lineRule="auto"/>
        <w:ind w:firstLine="720"/>
        <w:rPr>
          <w:ins w:id="390" w:author="Auerbach, Ezra" w:date="2018-12-10T09:56:00Z"/>
        </w:rPr>
      </w:pPr>
      <w:r w:rsidRPr="00D93999">
        <w:t>My research focus will be to investigate a few of the various seed blends that are developed by the NRCS and private industry to restore pollinator habitat</w:t>
      </w:r>
      <w:del w:id="391" w:author="Auerbach, Ezra" w:date="2018-12-10T09:24:00Z">
        <w:r w:rsidRPr="00D93999" w:rsidDel="009C628C">
          <w:delText>s</w:delText>
        </w:r>
      </w:del>
      <w:r w:rsidRPr="00D93999">
        <w:t>.</w:t>
      </w:r>
      <w:r w:rsidR="00703FF7" w:rsidRPr="00D93999">
        <w:t xml:space="preserve"> The seed mixes within the region </w:t>
      </w:r>
      <w:del w:id="392" w:author="Auerbach, Ezra" w:date="2018-12-10T09:24:00Z">
        <w:r w:rsidR="00703FF7" w:rsidRPr="00D93999" w:rsidDel="009C628C">
          <w:delText>are poorly</w:delText>
        </w:r>
      </w:del>
      <w:ins w:id="393" w:author="Auerbach, Ezra" w:date="2018-12-10T09:24:00Z">
        <w:r w:rsidR="009C628C">
          <w:t>have not been</w:t>
        </w:r>
      </w:ins>
      <w:r w:rsidR="00703FF7" w:rsidRPr="00D93999">
        <w:t xml:space="preserve"> studied and must only conform to </w:t>
      </w:r>
      <w:del w:id="394" w:author="Auerbach, Ezra" w:date="2018-12-10T09:25:00Z">
        <w:r w:rsidR="00703FF7" w:rsidRPr="00D93999" w:rsidDel="009C628C">
          <w:delText xml:space="preserve">structure </w:delText>
        </w:r>
      </w:del>
      <w:ins w:id="395" w:author="Auerbach, Ezra" w:date="2018-12-10T09:25:00Z">
        <w:r w:rsidR="009C628C">
          <w:t>the guidelines</w:t>
        </w:r>
        <w:r w:rsidR="009C628C" w:rsidRPr="00D93999">
          <w:t xml:space="preserve"> </w:t>
        </w:r>
      </w:ins>
      <w:del w:id="396" w:author="Auerbach, Ezra" w:date="2018-12-10T09:25:00Z">
        <w:r w:rsidR="00703FF7" w:rsidRPr="00D93999" w:rsidDel="00064C35">
          <w:delText>that was developed by</w:delText>
        </w:r>
      </w:del>
      <w:ins w:id="397" w:author="Auerbach, Ezra" w:date="2018-12-10T09:25:00Z">
        <w:r w:rsidR="00064C35">
          <w:t>of</w:t>
        </w:r>
      </w:ins>
      <w:r w:rsidR="00703FF7" w:rsidRPr="00D93999">
        <w:t xml:space="preserve"> the CP-42 initiative. </w:t>
      </w:r>
      <w:r w:rsidR="004A09C5" w:rsidRPr="00D93999">
        <w:t>The two seed mixes to be used within these experiments contain many of the same plant species (</w:t>
      </w:r>
      <w:del w:id="398" w:author="Auerbach, Ezra" w:date="2018-12-10T09:25:00Z">
        <w:r w:rsidR="004A09C5" w:rsidRPr="00D93999" w:rsidDel="00064C35">
          <w:delText xml:space="preserve">Figure </w:delText>
        </w:r>
      </w:del>
      <w:ins w:id="399" w:author="Auerbach, Ezra" w:date="2018-12-10T09:25:00Z">
        <w:r w:rsidR="00064C35">
          <w:t>Table</w:t>
        </w:r>
        <w:r w:rsidR="00064C35" w:rsidRPr="00D93999">
          <w:t xml:space="preserve"> </w:t>
        </w:r>
      </w:ins>
      <w:r w:rsidR="004A09C5" w:rsidRPr="00D93999">
        <w:t xml:space="preserve">1). The two seed mixtures from Native American Seed Company and Bamert </w:t>
      </w:r>
      <w:ins w:id="400" w:author="Auerbach, Ezra" w:date="2018-12-10T09:25:00Z">
        <w:r w:rsidR="00064C35">
          <w:t>S</w:t>
        </w:r>
      </w:ins>
      <w:del w:id="401" w:author="Auerbach, Ezra" w:date="2018-12-10T09:25:00Z">
        <w:r w:rsidR="004A09C5" w:rsidRPr="00D93999" w:rsidDel="00064C35">
          <w:delText>s</w:delText>
        </w:r>
      </w:del>
      <w:r w:rsidR="004A09C5" w:rsidRPr="00D93999">
        <w:t xml:space="preserve">eed </w:t>
      </w:r>
      <w:ins w:id="402" w:author="Auerbach, Ezra" w:date="2018-12-10T09:25:00Z">
        <w:r w:rsidR="00064C35">
          <w:t>C</w:t>
        </w:r>
      </w:ins>
      <w:del w:id="403" w:author="Auerbach, Ezra" w:date="2018-12-10T09:25:00Z">
        <w:r w:rsidR="004A09C5" w:rsidRPr="00D93999" w:rsidDel="00064C35">
          <w:delText>c</w:delText>
        </w:r>
      </w:del>
      <w:r w:rsidR="004A09C5" w:rsidRPr="00D93999">
        <w:t xml:space="preserve">ompany are extremely similar and slightly vary in terms of species used and overall </w:t>
      </w:r>
      <w:r w:rsidR="004A09C5" w:rsidRPr="00D93999">
        <w:lastRenderedPageBreak/>
        <w:t>composition of the seed mixes (</w:t>
      </w:r>
      <w:del w:id="404" w:author="Auerbach, Ezra" w:date="2018-12-10T09:26:00Z">
        <w:r w:rsidR="004A09C5" w:rsidRPr="00D93999" w:rsidDel="00064C35">
          <w:delText xml:space="preserve">Figure </w:delText>
        </w:r>
      </w:del>
      <w:ins w:id="405" w:author="Auerbach, Ezra" w:date="2018-12-10T09:26:00Z">
        <w:r w:rsidR="00064C35">
          <w:t>Table</w:t>
        </w:r>
        <w:r w:rsidR="00064C35" w:rsidRPr="00D93999">
          <w:t xml:space="preserve"> </w:t>
        </w:r>
      </w:ins>
      <w:r w:rsidR="004A09C5" w:rsidRPr="00D93999">
        <w:t xml:space="preserve">1). As </w:t>
      </w:r>
      <w:del w:id="406" w:author="Auerbach, Ezra" w:date="2018-12-10T09:26:00Z">
        <w:r w:rsidR="004A09C5" w:rsidRPr="00D93999" w:rsidDel="00064C35">
          <w:delText xml:space="preserve">found </w:delText>
        </w:r>
      </w:del>
      <w:ins w:id="407" w:author="Auerbach, Ezra" w:date="2018-12-10T09:26:00Z">
        <w:r w:rsidR="00064C35">
          <w:t>seen</w:t>
        </w:r>
        <w:r w:rsidR="00064C35" w:rsidRPr="00D93999">
          <w:t xml:space="preserve"> </w:t>
        </w:r>
      </w:ins>
      <w:r w:rsidR="004A09C5" w:rsidRPr="00D93999">
        <w:t xml:space="preserve">in </w:t>
      </w:r>
      <w:del w:id="408" w:author="Auerbach, Ezra" w:date="2018-12-10T09:26:00Z">
        <w:r w:rsidR="004A09C5" w:rsidRPr="00D93999" w:rsidDel="00064C35">
          <w:delText xml:space="preserve">Figure </w:delText>
        </w:r>
      </w:del>
      <w:ins w:id="409" w:author="Auerbach, Ezra" w:date="2018-12-10T09:26:00Z">
        <w:r w:rsidR="00064C35">
          <w:t>Tabl</w:t>
        </w:r>
        <w:r w:rsidR="00064C35" w:rsidRPr="00D93999">
          <w:t xml:space="preserve">e </w:t>
        </w:r>
      </w:ins>
      <w:r w:rsidR="004A09C5" w:rsidRPr="00D93999">
        <w:t xml:space="preserve">1, many of the species are found within the family Asteracea, </w:t>
      </w:r>
      <w:del w:id="410" w:author="Auerbach, Ezra" w:date="2018-12-10T09:26:00Z">
        <w:r w:rsidR="004A09C5" w:rsidRPr="00D93999" w:rsidDel="00064C35">
          <w:delText xml:space="preserve">or </w:delText>
        </w:r>
      </w:del>
      <w:r w:rsidR="004A09C5" w:rsidRPr="00D93999">
        <w:t xml:space="preserve">commonly known as the </w:t>
      </w:r>
      <w:ins w:id="411" w:author="Auerbach, Ezra" w:date="2018-12-10T09:26:00Z">
        <w:r w:rsidR="00064C35">
          <w:t>s</w:t>
        </w:r>
      </w:ins>
      <w:del w:id="412" w:author="Auerbach, Ezra" w:date="2018-12-10T09:26:00Z">
        <w:r w:rsidR="004A09C5" w:rsidRPr="00D93999" w:rsidDel="00064C35">
          <w:delText>S</w:delText>
        </w:r>
      </w:del>
      <w:r w:rsidR="004A09C5" w:rsidRPr="00D93999">
        <w:t xml:space="preserve">unflower or </w:t>
      </w:r>
      <w:ins w:id="413" w:author="Auerbach, Ezra" w:date="2018-12-10T09:26:00Z">
        <w:r w:rsidR="00064C35">
          <w:t>a</w:t>
        </w:r>
      </w:ins>
      <w:del w:id="414" w:author="Auerbach, Ezra" w:date="2018-12-10T09:26:00Z">
        <w:r w:rsidR="004A09C5" w:rsidRPr="00D93999" w:rsidDel="00064C35">
          <w:delText>A</w:delText>
        </w:r>
      </w:del>
      <w:r w:rsidR="004A09C5" w:rsidRPr="00D93999">
        <w:t xml:space="preserve">ster family. </w:t>
      </w:r>
      <w:del w:id="415" w:author="Auerbach, Ezra" w:date="2018-12-10T09:27:00Z">
        <w:r w:rsidR="004A09C5" w:rsidRPr="00D93999" w:rsidDel="00064C35">
          <w:delText xml:space="preserve">The composition of the seed mixes </w:delText>
        </w:r>
        <w:r w:rsidRPr="00D93999" w:rsidDel="00064C35">
          <w:delText xml:space="preserve">I will build upon previous studies indicating the positive responses of pollinator communities to increased natural habitats and the positive effects that these populations have on nearby agriculture. </w:delText>
        </w:r>
      </w:del>
      <w:ins w:id="416" w:author="Auerbach, Ezra" w:date="2018-12-10T09:27:00Z">
        <w:r w:rsidR="00064C35">
          <w:t xml:space="preserve">I will build upon previous studies and conduct research on the pollinator communities that are supported by the seed mixes. </w:t>
        </w:r>
      </w:ins>
    </w:p>
    <w:p w14:paraId="1045A9E6" w14:textId="77777777" w:rsidR="00375F90" w:rsidRDefault="00375F90" w:rsidP="00D93999">
      <w:pPr>
        <w:spacing w:line="480" w:lineRule="auto"/>
        <w:ind w:firstLine="720"/>
        <w:rPr>
          <w:ins w:id="417" w:author="Auerbach, Ezra" w:date="2018-12-10T09:27:00Z"/>
        </w:rPr>
      </w:pPr>
    </w:p>
    <w:p w14:paraId="5CC2FC56" w14:textId="14D4A2B2" w:rsidR="00064C35" w:rsidRPr="00D93999" w:rsidRDefault="00064C35" w:rsidP="00D93999">
      <w:pPr>
        <w:spacing w:line="480" w:lineRule="auto"/>
        <w:ind w:firstLine="720"/>
      </w:pPr>
      <w:ins w:id="418" w:author="Auerbach, Ezra" w:date="2018-12-10T09:28:00Z">
        <w:r>
          <w:t>Pilot Study</w:t>
        </w:r>
      </w:ins>
    </w:p>
    <w:p w14:paraId="3FB2F455" w14:textId="638B726F" w:rsidR="00016516" w:rsidRDefault="00016516" w:rsidP="00AE546B">
      <w:pPr>
        <w:spacing w:line="480" w:lineRule="auto"/>
        <w:ind w:firstLine="720"/>
        <w:rPr>
          <w:ins w:id="419" w:author="Auerbach, Ezra" w:date="2018-12-10T09:43:00Z"/>
        </w:rPr>
      </w:pPr>
      <w:r w:rsidRPr="00D93999">
        <w:t>In 2018, a pilot study was undertaken within the</w:t>
      </w:r>
      <w:ins w:id="420" w:author="Auerbach, Ezra" w:date="2018-12-10T09:28:00Z">
        <w:r w:rsidR="00064C35">
          <w:t xml:space="preserve"> </w:t>
        </w:r>
      </w:ins>
      <w:ins w:id="421" w:author="Auerbach, Ezra" w:date="2018-12-10T09:58:00Z">
        <w:r w:rsidR="00375F90">
          <w:t xml:space="preserve">Plant and Soil Sciences and Horticulture </w:t>
        </w:r>
        <w:r w:rsidR="00375F90" w:rsidRPr="00D93999">
          <w:t>Greenhouses at Texas Tech Universi</w:t>
        </w:r>
        <w:r w:rsidR="00375F90">
          <w:t>ty</w:t>
        </w:r>
      </w:ins>
      <w:del w:id="422" w:author="Auerbach, Ezra" w:date="2018-12-10T09:58:00Z">
        <w:r w:rsidRPr="00D93999" w:rsidDel="00375F90">
          <w:delText xml:space="preserve"> Greenhouses at Texas Tech University</w:delText>
        </w:r>
      </w:del>
      <w:r w:rsidRPr="00D93999">
        <w:t xml:space="preserve">. </w:t>
      </w:r>
      <w:ins w:id="423" w:author="Auerbach, Ezra" w:date="2018-12-10T09:28:00Z">
        <w:r w:rsidR="00064C35">
          <w:t xml:space="preserve">The primary objectives of this study were to identify and determine what plant species within the seed mixes germinate and grow. The seed mixes </w:t>
        </w:r>
      </w:ins>
      <w:ins w:id="424" w:author="Auerbach, Ezra" w:date="2018-12-10T09:29:00Z">
        <w:r w:rsidR="00064C35">
          <w:t>contain</w:t>
        </w:r>
      </w:ins>
      <w:ins w:id="425" w:author="Auerbach, Ezra" w:date="2018-12-10T09:28:00Z">
        <w:r w:rsidR="00064C35">
          <w:t xml:space="preserve"> </w:t>
        </w:r>
      </w:ins>
      <w:ins w:id="426" w:author="Auerbach, Ezra" w:date="2018-12-10T09:29:00Z">
        <w:r w:rsidR="00064C35">
          <w:t>many species with differing germination requirements and characteristics</w:t>
        </w:r>
      </w:ins>
      <w:ins w:id="427" w:author="Auerbach, Ezra" w:date="2018-12-10T09:31:00Z">
        <w:r w:rsidR="00064C35">
          <w:t>.</w:t>
        </w:r>
      </w:ins>
      <w:ins w:id="428" w:author="Auerbach, Ezra" w:date="2018-12-10T09:29:00Z">
        <w:r w:rsidR="00064C35">
          <w:t xml:space="preserve"> This experiment was undertaken to determine if </w:t>
        </w:r>
      </w:ins>
      <w:ins w:id="429" w:author="Auerbach, Ezra" w:date="2018-12-10T09:31:00Z">
        <w:r w:rsidR="00064C35">
          <w:t>none, few, or all</w:t>
        </w:r>
      </w:ins>
      <w:ins w:id="430" w:author="Auerbach, Ezra" w:date="2018-12-10T09:29:00Z">
        <w:r w:rsidR="00064C35">
          <w:t xml:space="preserve"> of the species germinate and grow. </w:t>
        </w:r>
      </w:ins>
      <w:r w:rsidRPr="00D93999">
        <w:t>This experiment consisted of two parts</w:t>
      </w:r>
      <w:ins w:id="431" w:author="Auerbach, Ezra" w:date="2018-12-10T09:31:00Z">
        <w:r w:rsidR="00064C35">
          <w:t>:</w:t>
        </w:r>
      </w:ins>
      <w:del w:id="432" w:author="Auerbach, Ezra" w:date="2018-12-10T09:31:00Z">
        <w:r w:rsidRPr="00D93999" w:rsidDel="00064C35">
          <w:delText>,</w:delText>
        </w:r>
      </w:del>
      <w:r w:rsidRPr="00D93999">
        <w:t xml:space="preserve"> a germination test</w:t>
      </w:r>
      <w:del w:id="433" w:author="Auerbach, Ezra" w:date="2018-12-10T09:31:00Z">
        <w:r w:rsidRPr="00D93999" w:rsidDel="00064C35">
          <w:delText>,</w:delText>
        </w:r>
      </w:del>
      <w:r w:rsidRPr="00D93999">
        <w:t xml:space="preserve"> and a secondary growth test. The germination test was conducted in clear </w:t>
      </w:r>
      <w:del w:id="434" w:author="Auerbach, Ezra" w:date="2018-12-10T09:34:00Z">
        <w:r w:rsidRPr="00D93999" w:rsidDel="00064C35">
          <w:delText>six-quart</w:delText>
        </w:r>
      </w:del>
      <w:del w:id="435" w:author="Auerbach, Ezra" w:date="2018-12-10T09:35:00Z">
        <w:r w:rsidRPr="00D93999" w:rsidDel="00CB28C4">
          <w:delText xml:space="preserve"> </w:delText>
        </w:r>
      </w:del>
      <w:r w:rsidRPr="00D93999">
        <w:t>storage boxes</w:t>
      </w:r>
      <w:r w:rsidR="00774DD0" w:rsidRPr="00D93999">
        <w:t>, measuring approximately 34.6</w:t>
      </w:r>
      <w:ins w:id="436" w:author="Auerbach, Ezra" w:date="2018-12-10T09:34:00Z">
        <w:r w:rsidR="00064C35">
          <w:t xml:space="preserve"> </w:t>
        </w:r>
      </w:ins>
      <w:r w:rsidR="00774DD0" w:rsidRPr="00D93999">
        <w:t>cm x 12.4</w:t>
      </w:r>
      <w:ins w:id="437" w:author="Auerbach, Ezra" w:date="2018-12-10T09:34:00Z">
        <w:r w:rsidR="00064C35">
          <w:t xml:space="preserve"> </w:t>
        </w:r>
      </w:ins>
      <w:r w:rsidR="00774DD0" w:rsidRPr="00D93999">
        <w:t>cm x 21.9</w:t>
      </w:r>
      <w:ins w:id="438" w:author="Auerbach, Ezra" w:date="2018-12-10T09:34:00Z">
        <w:r w:rsidR="00064C35">
          <w:t xml:space="preserve"> </w:t>
        </w:r>
      </w:ins>
      <w:r w:rsidR="00774DD0" w:rsidRPr="00D93999">
        <w:t>cm</w:t>
      </w:r>
      <w:r w:rsidRPr="00D93999">
        <w:t>. Prior to assessment, each container</w:t>
      </w:r>
      <w:del w:id="439" w:author="Auerbach, Ezra" w:date="2018-12-10T09:36:00Z">
        <w:r w:rsidRPr="00D93999" w:rsidDel="00CB28C4">
          <w:delText xml:space="preserve"> was</w:delText>
        </w:r>
      </w:del>
      <w:r w:rsidRPr="00D93999">
        <w:t xml:space="preserve"> had 8, </w:t>
      </w:r>
      <w:del w:id="440" w:author="Auerbach, Ezra" w:date="2018-12-10T09:36:00Z">
        <w:r w:rsidRPr="00D93999" w:rsidDel="00CB28C4">
          <w:delText>3/8</w:delText>
        </w:r>
      </w:del>
      <w:ins w:id="441" w:author="Auerbach, Ezra" w:date="2018-12-10T09:36:00Z">
        <w:r w:rsidR="00CB28C4">
          <w:t>0.95 cm</w:t>
        </w:r>
      </w:ins>
      <w:del w:id="442" w:author="Auerbach, Ezra" w:date="2018-12-10T09:36:00Z">
        <w:r w:rsidRPr="00D93999" w:rsidDel="00CB28C4">
          <w:delText>”</w:delText>
        </w:r>
      </w:del>
      <w:r w:rsidRPr="00D93999">
        <w:t xml:space="preserve"> holes drilled in the bottom for </w:t>
      </w:r>
      <w:r w:rsidR="00774DD0" w:rsidRPr="00D93999">
        <w:t xml:space="preserve">drainage. Sixteen containers were filled </w:t>
      </w:r>
      <w:ins w:id="443" w:author="Auerbach, Ezra" w:date="2018-12-10T09:36:00Z">
        <w:r w:rsidR="00CB28C4">
          <w:t>three-quarters</w:t>
        </w:r>
      </w:ins>
      <w:del w:id="444" w:author="Auerbach, Ezra" w:date="2018-12-10T09:36:00Z">
        <w:r w:rsidR="00774DD0" w:rsidRPr="00D93999" w:rsidDel="00CB28C4">
          <w:delText>¾</w:delText>
        </w:r>
      </w:del>
      <w:r w:rsidR="00774DD0" w:rsidRPr="00D93999">
        <w:t xml:space="preserve"> of the way with a soil mixture</w:t>
      </w:r>
      <w:del w:id="445" w:author="Auerbach, Ezra" w:date="2018-12-10T09:37:00Z">
        <w:r w:rsidR="00774DD0" w:rsidRPr="00D93999" w:rsidDel="00CB28C4">
          <w:delText>,</w:delText>
        </w:r>
      </w:del>
      <w:r w:rsidR="00774DD0" w:rsidRPr="00D93999">
        <w:t xml:space="preserve"> and saturated with water to produce a dense soil for adequate seed germination, but </w:t>
      </w:r>
      <w:del w:id="446" w:author="Auerbach, Ezra" w:date="2018-12-10T09:37:00Z">
        <w:r w:rsidR="00774DD0" w:rsidRPr="00D93999" w:rsidDel="00CB28C4">
          <w:delText>residual air pockets will remain</w:delText>
        </w:r>
      </w:del>
      <w:ins w:id="447" w:author="Auerbach, Ezra" w:date="2018-12-10T09:37:00Z">
        <w:r w:rsidR="00CB28C4">
          <w:t>retaining natural air pockets</w:t>
        </w:r>
      </w:ins>
      <w:r w:rsidR="00774DD0" w:rsidRPr="00D93999">
        <w:t xml:space="preserve">. After 72 hours of drying, 20 seeds were planted at </w:t>
      </w:r>
      <w:ins w:id="448" w:author="Auerbach, Ezra" w:date="2018-12-10T09:38:00Z">
        <w:r w:rsidR="00CB28C4">
          <w:t>one of the four treatment</w:t>
        </w:r>
      </w:ins>
      <w:del w:id="449" w:author="Auerbach, Ezra" w:date="2018-12-10T09:39:00Z">
        <w:r w:rsidR="00774DD0" w:rsidRPr="00D93999" w:rsidDel="00CB28C4">
          <w:delText>a</w:delText>
        </w:r>
      </w:del>
      <w:r w:rsidR="00774DD0" w:rsidRPr="00D93999">
        <w:t xml:space="preserve"> depth</w:t>
      </w:r>
      <w:ins w:id="450" w:author="Auerbach, Ezra" w:date="2018-12-10T09:39:00Z">
        <w:r w:rsidR="00CB28C4">
          <w:t>s:</w:t>
        </w:r>
      </w:ins>
      <w:del w:id="451" w:author="Auerbach, Ezra" w:date="2018-12-10T09:39:00Z">
        <w:r w:rsidR="00774DD0" w:rsidRPr="00D93999" w:rsidDel="00CB28C4">
          <w:delText xml:space="preserve"> of</w:delText>
        </w:r>
      </w:del>
      <w:r w:rsidR="00774DD0" w:rsidRPr="00D93999">
        <w:t xml:space="preserve"> </w:t>
      </w:r>
      <w:ins w:id="452" w:author="Auerbach, Ezra" w:date="2018-12-10T09:38:00Z">
        <w:r w:rsidR="00CB28C4">
          <w:t>2.54 cm</w:t>
        </w:r>
      </w:ins>
      <w:del w:id="453" w:author="Auerbach, Ezra" w:date="2018-12-10T09:38:00Z">
        <w:r w:rsidR="00774DD0" w:rsidRPr="00D93999" w:rsidDel="00CB28C4">
          <w:delText>1 inch</w:delText>
        </w:r>
      </w:del>
      <w:r w:rsidR="00774DD0" w:rsidRPr="00D93999">
        <w:t xml:space="preserve">, </w:t>
      </w:r>
      <w:del w:id="454" w:author="Auerbach, Ezra" w:date="2018-12-10T09:38:00Z">
        <w:r w:rsidR="00774DD0" w:rsidRPr="00D93999" w:rsidDel="00CB28C4">
          <w:delText xml:space="preserve">½ </w:delText>
        </w:r>
      </w:del>
      <w:ins w:id="455" w:author="Auerbach, Ezra" w:date="2018-12-10T09:38:00Z">
        <w:r w:rsidR="00CB28C4">
          <w:t>1.27</w:t>
        </w:r>
        <w:r w:rsidR="00CB28C4" w:rsidRPr="00D93999">
          <w:t xml:space="preserve"> </w:t>
        </w:r>
        <w:r w:rsidR="00CB28C4">
          <w:t>cm</w:t>
        </w:r>
      </w:ins>
      <w:del w:id="456" w:author="Auerbach, Ezra" w:date="2018-12-10T09:38:00Z">
        <w:r w:rsidR="00774DD0" w:rsidRPr="00D93999" w:rsidDel="00CB28C4">
          <w:delText>inch</w:delText>
        </w:r>
      </w:del>
      <w:r w:rsidR="00774DD0" w:rsidRPr="00D93999">
        <w:t xml:space="preserve">, </w:t>
      </w:r>
      <w:del w:id="457" w:author="Auerbach, Ezra" w:date="2018-12-10T09:38:00Z">
        <w:r w:rsidR="00774DD0" w:rsidRPr="00D93999" w:rsidDel="00CB28C4">
          <w:delText xml:space="preserve">¼ </w:delText>
        </w:r>
      </w:del>
      <w:ins w:id="458" w:author="Auerbach, Ezra" w:date="2018-12-10T09:38:00Z">
        <w:r w:rsidR="00CB28C4">
          <w:t>0.635 cm</w:t>
        </w:r>
      </w:ins>
      <w:del w:id="459" w:author="Auerbach, Ezra" w:date="2018-12-10T09:38:00Z">
        <w:r w:rsidR="00774DD0" w:rsidRPr="00D93999" w:rsidDel="00CB28C4">
          <w:delText>inch</w:delText>
        </w:r>
      </w:del>
      <w:r w:rsidR="00774DD0" w:rsidRPr="00D93999">
        <w:t xml:space="preserve">, </w:t>
      </w:r>
      <w:del w:id="460" w:author="Auerbach, Ezra" w:date="2018-12-10T09:39:00Z">
        <w:r w:rsidR="00774DD0" w:rsidRPr="00D93999" w:rsidDel="00CB28C4">
          <w:delText>and placed</w:delText>
        </w:r>
      </w:del>
      <w:ins w:id="461" w:author="Auerbach, Ezra" w:date="2018-12-10T09:39:00Z">
        <w:r w:rsidR="00CB28C4">
          <w:t>or</w:t>
        </w:r>
      </w:ins>
      <w:r w:rsidR="00774DD0" w:rsidRPr="00D93999">
        <w:t xml:space="preserve"> </w:t>
      </w:r>
      <w:ins w:id="462" w:author="Auerbach, Ezra" w:date="2018-12-10T09:39:00Z">
        <w:r w:rsidR="00CB28C4">
          <w:t xml:space="preserve">directly on the </w:t>
        </w:r>
      </w:ins>
      <w:del w:id="463" w:author="Auerbach, Ezra" w:date="2018-12-10T09:39:00Z">
        <w:r w:rsidR="00774DD0" w:rsidRPr="00D93999" w:rsidDel="00CB28C4">
          <w:delText xml:space="preserve">on the </w:delText>
        </w:r>
      </w:del>
      <w:r w:rsidR="00774DD0" w:rsidRPr="00D93999">
        <w:t xml:space="preserve">surface. </w:t>
      </w:r>
      <w:ins w:id="464" w:author="Auerbach, Ezra" w:date="2018-12-10T09:42:00Z">
        <w:r w:rsidR="00CB28C4">
          <w:t xml:space="preserve">During planting, soil was deposited over the </w:t>
        </w:r>
      </w:ins>
      <w:ins w:id="465" w:author="Auerbach, Ezra" w:date="2018-12-10T09:43:00Z">
        <w:r w:rsidR="00CB28C4">
          <w:t xml:space="preserve">planted </w:t>
        </w:r>
      </w:ins>
      <w:ins w:id="466" w:author="Auerbach, Ezra" w:date="2018-12-10T09:42:00Z">
        <w:r w:rsidR="00CB28C4">
          <w:t xml:space="preserve">seeds, and pressed down, the soil layer was measured until the given depth was achieved. </w:t>
        </w:r>
      </w:ins>
      <w:ins w:id="467" w:author="Auerbach, Ezra" w:date="2018-12-10T09:39:00Z">
        <w:r w:rsidR="00CB28C4">
          <w:t xml:space="preserve">These depths were chosen because the NRCS recommends planting seeds </w:t>
        </w:r>
      </w:ins>
      <w:ins w:id="468" w:author="Auerbach, Ezra" w:date="2018-12-10T09:40:00Z">
        <w:r w:rsidR="00CB28C4">
          <w:t xml:space="preserve">either on the surface via a dispersal method or </w:t>
        </w:r>
      </w:ins>
      <w:ins w:id="469" w:author="Auerbach, Ezra" w:date="2018-12-10T09:39:00Z">
        <w:r w:rsidR="00CB28C4">
          <w:t xml:space="preserve">no deeper than the length of the seed. Accordingly, </w:t>
        </w:r>
      </w:ins>
      <w:ins w:id="470" w:author="Auerbach, Ezra" w:date="2018-12-10T09:41:00Z">
        <w:r w:rsidR="00CB28C4">
          <w:t xml:space="preserve">I would expect no germination to be achieved at a rate deeper than 1.27 cm for most species. </w:t>
        </w:r>
      </w:ins>
      <w:del w:id="471" w:author="Auerbach, Ezra" w:date="2018-12-10T09:42:00Z">
        <w:r w:rsidR="00774DD0" w:rsidRPr="00D93999" w:rsidDel="00CB28C4">
          <w:delText xml:space="preserve">Seeds were placed on the soil and more soil was placed to cover the seeds and then manually packed down. </w:delText>
        </w:r>
      </w:del>
      <w:r w:rsidR="00774DD0" w:rsidRPr="00D93999">
        <w:t>Seeds were watered with 0.</w:t>
      </w:r>
      <w:del w:id="472" w:author="Auerbach, Ezra" w:date="2018-12-10T09:51:00Z">
        <w:r w:rsidR="00774DD0" w:rsidRPr="00D93999" w:rsidDel="000D4440">
          <w:delText>125”</w:delText>
        </w:r>
      </w:del>
      <w:ins w:id="473" w:author="Auerbach, Ezra" w:date="2018-12-10T09:51:00Z">
        <w:r w:rsidR="000D4440">
          <w:t>3175 cm</w:t>
        </w:r>
      </w:ins>
      <w:r w:rsidR="00774DD0" w:rsidRPr="00D93999">
        <w:t xml:space="preserve"> every other day for two weeks to determine germination. </w:t>
      </w:r>
    </w:p>
    <w:p w14:paraId="5E9E89C6" w14:textId="76CC1C8A" w:rsidR="00CB28C4" w:rsidRPr="00D93999" w:rsidDel="00CB28C4" w:rsidRDefault="00CB28C4" w:rsidP="00AE546B">
      <w:pPr>
        <w:spacing w:line="480" w:lineRule="auto"/>
        <w:ind w:firstLine="720"/>
        <w:rPr>
          <w:del w:id="474" w:author="Auerbach, Ezra" w:date="2018-12-10T09:43:00Z"/>
        </w:rPr>
      </w:pPr>
      <w:ins w:id="475" w:author="Auerbach, Ezra" w:date="2018-12-10T09:43:00Z">
        <w:r>
          <w:lastRenderedPageBreak/>
          <w:t>The results of this experiment were difficult to determine, but interesting nonetheless, and alt</w:t>
        </w:r>
      </w:ins>
    </w:p>
    <w:p w14:paraId="65E449C9" w14:textId="234159F6" w:rsidR="00774DD0" w:rsidRDefault="00CB28C4" w:rsidP="00AE546B">
      <w:pPr>
        <w:spacing w:line="480" w:lineRule="auto"/>
        <w:ind w:firstLine="720"/>
        <w:rPr>
          <w:ins w:id="476" w:author="Auerbach, Ezra" w:date="2018-12-10T09:46:00Z"/>
        </w:rPr>
      </w:pPr>
      <w:ins w:id="477" w:author="Auerbach, Ezra" w:date="2018-12-10T09:44:00Z">
        <w:r>
          <w:t>h</w:t>
        </w:r>
      </w:ins>
      <w:del w:id="478" w:author="Auerbach, Ezra" w:date="2018-12-10T09:44:00Z">
        <w:r w:rsidR="00774DD0" w:rsidRPr="00D93999" w:rsidDel="00CB28C4">
          <w:delText>The results, th</w:delText>
        </w:r>
      </w:del>
      <w:r w:rsidR="00774DD0" w:rsidRPr="00D93999">
        <w:t>ough lackluster</w:t>
      </w:r>
      <w:ins w:id="479" w:author="Auerbach, Ezra" w:date="2018-12-10T09:44:00Z">
        <w:r>
          <w:t>,</w:t>
        </w:r>
      </w:ins>
      <w:r w:rsidR="00774DD0" w:rsidRPr="00D93999">
        <w:t xml:space="preserve"> indicated that current planting methods designated by the USDA-NRCS of using a cultipacker may produce poor germination. My results found that seeds that were planted on the surface or in the top </w:t>
      </w:r>
      <w:del w:id="480" w:author="Auerbach, Ezra" w:date="2018-12-10T09:45:00Z">
        <w:r w:rsidR="00774DD0" w:rsidRPr="00D93999" w:rsidDel="00CB28C4">
          <w:delText xml:space="preserve">¼ inch </w:delText>
        </w:r>
      </w:del>
      <w:ins w:id="481" w:author="Auerbach, Ezra" w:date="2018-12-10T09:45:00Z">
        <w:r>
          <w:t xml:space="preserve">0.0635 cm </w:t>
        </w:r>
      </w:ins>
      <w:r w:rsidR="00774DD0" w:rsidRPr="00D93999">
        <w:t>did not germinate well, and if they did,</w:t>
      </w:r>
      <w:del w:id="482" w:author="Auerbach, Ezra" w:date="2018-12-10T09:45:00Z">
        <w:r w:rsidR="00774DD0" w:rsidRPr="00D93999" w:rsidDel="00CB28C4">
          <w:delText xml:space="preserve"> most</w:delText>
        </w:r>
      </w:del>
      <w:r w:rsidR="00774DD0" w:rsidRPr="00D93999">
        <w:t xml:space="preserve"> died within the first 48 hours. Unfortunately due to the </w:t>
      </w:r>
      <w:ins w:id="483" w:author="Auerbach, Ezra" w:date="2018-12-10T09:45:00Z">
        <w:r>
          <w:t xml:space="preserve">amount </w:t>
        </w:r>
      </w:ins>
      <w:r w:rsidR="00774DD0" w:rsidRPr="00D93999">
        <w:t>varieties within the seed mixtures</w:t>
      </w:r>
      <w:ins w:id="484" w:author="Auerbach, Ezra" w:date="2018-12-10T09:45:00Z">
        <w:r>
          <w:t xml:space="preserve"> and quick de</w:t>
        </w:r>
        <w:r w:rsidR="000D4440">
          <w:t>ath</w:t>
        </w:r>
      </w:ins>
      <w:r w:rsidR="00774DD0" w:rsidRPr="00D93999">
        <w:t xml:space="preserve"> it is difficult to determine what </w:t>
      </w:r>
      <w:del w:id="485" w:author="Auerbach, Ezra" w:date="2018-12-10T09:46:00Z">
        <w:r w:rsidR="00774DD0" w:rsidRPr="00D93999" w:rsidDel="000D4440">
          <w:delText xml:space="preserve">seeds </w:delText>
        </w:r>
      </w:del>
      <w:ins w:id="486" w:author="Auerbach, Ezra" w:date="2018-12-10T09:46:00Z">
        <w:r w:rsidR="000D4440">
          <w:t>species</w:t>
        </w:r>
        <w:r w:rsidR="000D4440" w:rsidRPr="00D93999">
          <w:t xml:space="preserve"> </w:t>
        </w:r>
      </w:ins>
      <w:r w:rsidR="00774DD0" w:rsidRPr="00D93999">
        <w:t xml:space="preserve">germinated. This experiment will be reproduced in the greenhouse, but individual seeds have been purchased to determine germination rates of each seed type. </w:t>
      </w:r>
    </w:p>
    <w:p w14:paraId="1D24FDBF" w14:textId="2D700A77" w:rsidR="000D4440" w:rsidRPr="00D93999" w:rsidRDefault="000D4440" w:rsidP="00AE546B">
      <w:pPr>
        <w:spacing w:line="480" w:lineRule="auto"/>
        <w:ind w:firstLine="720"/>
      </w:pPr>
      <w:ins w:id="487" w:author="Auerbach, Ezra" w:date="2018-12-10T09:46:00Z">
        <w:r>
          <w:t xml:space="preserve">The future experiment will be conducted under the same conditions, within the Plant and Soil Sciences Greenhouse. Three seeds of each species will be placed within a pot (sizes TBD) and covered at the same rates as previously studied. Undergoing the same treatments, I will be able to determine the species of seeds that germinate at a given depth, under the same watering </w:t>
        </w:r>
      </w:ins>
      <w:ins w:id="488" w:author="Auerbach, Ezra" w:date="2018-12-10T09:48:00Z">
        <w:r>
          <w:t>protocol</w:t>
        </w:r>
      </w:ins>
      <w:ins w:id="489" w:author="Auerbach, Ezra" w:date="2018-12-10T09:46:00Z">
        <w:r>
          <w:t xml:space="preserve">. </w:t>
        </w:r>
      </w:ins>
    </w:p>
    <w:p w14:paraId="7A5E2E83" w14:textId="6FC53FDD" w:rsidR="00774DD0" w:rsidRPr="00D93999" w:rsidRDefault="000D4440" w:rsidP="00AE546B">
      <w:pPr>
        <w:spacing w:line="480" w:lineRule="auto"/>
        <w:ind w:firstLine="720"/>
      </w:pPr>
      <w:ins w:id="490" w:author="Auerbach, Ezra" w:date="2018-12-10T09:48:00Z">
        <w:r>
          <w:t xml:space="preserve">In the secondary growth test </w:t>
        </w:r>
      </w:ins>
      <w:del w:id="491" w:author="Auerbach, Ezra" w:date="2018-12-10T09:48:00Z">
        <w:r w:rsidR="00774DD0" w:rsidRPr="00D93999" w:rsidDel="000D4440">
          <w:delText xml:space="preserve">Secondly, </w:delText>
        </w:r>
      </w:del>
      <w:r w:rsidR="00774DD0" w:rsidRPr="00D93999">
        <w:t xml:space="preserve">approximately 150-200 of each seed type was placed within a </w:t>
      </w:r>
      <w:del w:id="492" w:author="Auerbach, Ezra" w:date="2018-12-10T09:49:00Z">
        <w:r w:rsidR="00774DD0" w:rsidRPr="00D93999" w:rsidDel="000D4440">
          <w:delText>27 gallon black tote</w:delText>
        </w:r>
      </w:del>
      <w:ins w:id="493" w:author="Auerbach, Ezra" w:date="2018-12-10T09:49:00Z">
        <w:r>
          <w:t>0.1 cubic meter tote</w:t>
        </w:r>
      </w:ins>
      <w:r w:rsidR="00774DD0" w:rsidRPr="00D93999">
        <w:t>.</w:t>
      </w:r>
      <w:ins w:id="494" w:author="Auerbach, Ezra" w:date="2018-12-10T09:48:00Z">
        <w:r>
          <w:t xml:space="preserve"> The seeding amount was chosen because the NRCS recommends increasing the seeding rate by 50% or more when dispersing seeds on the surface.</w:t>
        </w:r>
      </w:ins>
      <w:r w:rsidR="00774DD0" w:rsidRPr="00D93999">
        <w:t xml:space="preserve"> This tote measured approximately 72.5</w:t>
      </w:r>
      <w:ins w:id="495" w:author="Auerbach, Ezra" w:date="2018-12-10T09:50:00Z">
        <w:r>
          <w:t xml:space="preserve"> </w:t>
        </w:r>
      </w:ins>
      <w:r w:rsidR="00774DD0" w:rsidRPr="00D93999">
        <w:t>cm x 49.8</w:t>
      </w:r>
      <w:ins w:id="496" w:author="Auerbach, Ezra" w:date="2018-12-10T09:50:00Z">
        <w:r>
          <w:t xml:space="preserve"> </w:t>
        </w:r>
      </w:ins>
      <w:r w:rsidR="00774DD0" w:rsidRPr="00D93999">
        <w:t>cm x 38.9</w:t>
      </w:r>
      <w:ins w:id="497" w:author="Auerbach, Ezra" w:date="2018-12-10T09:50:00Z">
        <w:r>
          <w:t xml:space="preserve"> </w:t>
        </w:r>
      </w:ins>
      <w:r w:rsidR="00774DD0" w:rsidRPr="00D93999">
        <w:t xml:space="preserve">cm. Each tote was filled approximately ¾ of the way, or </w:t>
      </w:r>
      <w:del w:id="498" w:author="Auerbach, Ezra" w:date="2018-12-10T09:51:00Z">
        <w:r w:rsidR="00774DD0" w:rsidRPr="00D93999" w:rsidDel="000D4440">
          <w:delText xml:space="preserve">one </w:delText>
        </w:r>
      </w:del>
      <w:ins w:id="499" w:author="Auerbach, Ezra" w:date="2018-12-10T09:51:00Z">
        <w:r>
          <w:t>commerical</w:t>
        </w:r>
        <w:r w:rsidRPr="00D93999">
          <w:t xml:space="preserve"> </w:t>
        </w:r>
      </w:ins>
      <w:r w:rsidR="00774DD0" w:rsidRPr="00D93999">
        <w:t xml:space="preserve">bag of soil. Each tote was drilled with eight </w:t>
      </w:r>
      <w:del w:id="500" w:author="Auerbach, Ezra" w:date="2018-12-10T09:50:00Z">
        <w:r w:rsidR="00774DD0" w:rsidRPr="00D93999" w:rsidDel="000D4440">
          <w:delText>¾ inch</w:delText>
        </w:r>
      </w:del>
      <w:ins w:id="501" w:author="Auerbach, Ezra" w:date="2018-12-10T09:50:00Z">
        <w:r>
          <w:t>0.95 cm</w:t>
        </w:r>
      </w:ins>
      <w:r w:rsidR="00774DD0" w:rsidRPr="00D93999">
        <w:t xml:space="preserve"> holes for drainage. After potting soil was added, the totes were saturated and left to dry</w:t>
      </w:r>
      <w:ins w:id="502" w:author="Auerbach, Ezra" w:date="2018-12-10T09:52:00Z">
        <w:r>
          <w:t xml:space="preserve"> for</w:t>
        </w:r>
      </w:ins>
      <w:del w:id="503" w:author="Auerbach, Ezra" w:date="2018-12-10T09:52:00Z">
        <w:r w:rsidR="00774DD0" w:rsidRPr="00D93999" w:rsidDel="000D4440">
          <w:delText>,</w:delText>
        </w:r>
      </w:del>
      <w:r w:rsidR="00774DD0" w:rsidRPr="00D93999">
        <w:t xml:space="preserve"> approximately four days. Before planting, the top inch of soil was removed to be used to cover the seeds, seeds were placed down, covered with soil, and manually pressed down. Afterwards, the totes received </w:t>
      </w:r>
      <w:ins w:id="504" w:author="Auerbach, Ezra" w:date="2018-12-10T09:52:00Z">
        <w:r>
          <w:t xml:space="preserve">either </w:t>
        </w:r>
      </w:ins>
      <w:r w:rsidR="00774DD0" w:rsidRPr="00D93999">
        <w:t>0.</w:t>
      </w:r>
      <w:del w:id="505" w:author="Auerbach, Ezra" w:date="2018-12-10T09:50:00Z">
        <w:r w:rsidR="00774DD0" w:rsidRPr="00D93999" w:rsidDel="000D4440">
          <w:delText>125</w:delText>
        </w:r>
      </w:del>
      <w:ins w:id="506" w:author="Auerbach, Ezra" w:date="2018-12-10T09:50:00Z">
        <w:r>
          <w:t>3</w:t>
        </w:r>
      </w:ins>
      <w:ins w:id="507" w:author="Auerbach, Ezra" w:date="2018-12-10T09:51:00Z">
        <w:r>
          <w:t>175 cm</w:t>
        </w:r>
      </w:ins>
      <w:del w:id="508" w:author="Auerbach, Ezra" w:date="2018-12-10T09:51:00Z">
        <w:r w:rsidR="00774DD0" w:rsidRPr="00D93999" w:rsidDel="000D4440">
          <w:delText>”</w:delText>
        </w:r>
      </w:del>
      <w:r w:rsidR="00774DD0" w:rsidRPr="00D93999">
        <w:t xml:space="preserve"> of water </w:t>
      </w:r>
      <w:ins w:id="509" w:author="Auerbach, Ezra" w:date="2018-12-10T09:52:00Z">
        <w:r>
          <w:t xml:space="preserve">three days a week (Monday, Wednesday, Friday) or twice a week (Tuesday, Thursday) </w:t>
        </w:r>
      </w:ins>
      <w:r w:rsidR="00774DD0" w:rsidRPr="00D93999">
        <w:t xml:space="preserve">via a </w:t>
      </w:r>
      <w:ins w:id="510" w:author="Auerbach, Ezra" w:date="2018-12-10T09:51:00Z">
        <w:r>
          <w:t xml:space="preserve">calibrated </w:t>
        </w:r>
      </w:ins>
      <w:r w:rsidR="00774DD0" w:rsidRPr="00D93999">
        <w:t xml:space="preserve">sprinkler system. </w:t>
      </w:r>
    </w:p>
    <w:p w14:paraId="7072D7F0" w14:textId="5081FCB9" w:rsidR="00F0514D" w:rsidRDefault="0030438E" w:rsidP="0030438E">
      <w:pPr>
        <w:spacing w:line="480" w:lineRule="auto"/>
        <w:ind w:firstLine="720"/>
        <w:rPr>
          <w:ins w:id="511" w:author="Auerbach, Ezra" w:date="2018-12-10T09:56:00Z"/>
        </w:rPr>
      </w:pPr>
      <w:r w:rsidRPr="00D93999">
        <w:lastRenderedPageBreak/>
        <w:t xml:space="preserve">The results of this experiment are again, </w:t>
      </w:r>
      <w:ins w:id="512" w:author="Auerbach, Ezra" w:date="2018-12-10T09:53:00Z">
        <w:r w:rsidR="000D4440">
          <w:t>difficult</w:t>
        </w:r>
      </w:ins>
      <w:del w:id="513" w:author="Auerbach, Ezra" w:date="2018-12-10T09:53:00Z">
        <w:r w:rsidRPr="00D93999" w:rsidDel="000D4440">
          <w:delText>hard</w:delText>
        </w:r>
      </w:del>
      <w:r w:rsidRPr="00D93999">
        <w:t xml:space="preserve"> to determine. I believe this is due to </w:t>
      </w:r>
      <w:ins w:id="514" w:author="Auerbach, Ezra" w:date="2018-12-10T09:53:00Z">
        <w:r w:rsidR="000D4440">
          <w:t>species competition and limited space</w:t>
        </w:r>
      </w:ins>
      <w:del w:id="515" w:author="Auerbach, Ezra" w:date="2018-12-10T09:53:00Z">
        <w:r w:rsidRPr="00D93999" w:rsidDel="000D4440">
          <w:delText>the competitiveness of the plants and the little space for all of the plants</w:delText>
        </w:r>
      </w:del>
      <w:r w:rsidRPr="00D93999">
        <w:t>. It is important to note that the sunflowers outcompeted most of the plant species within</w:t>
      </w:r>
      <w:ins w:id="516" w:author="Auerbach, Ezra" w:date="2018-12-10T09:54:00Z">
        <w:r w:rsidR="000D4440">
          <w:t xml:space="preserve"> the totes</w:t>
        </w:r>
      </w:ins>
      <w:r w:rsidRPr="00D93999">
        <w:t xml:space="preserve">. Sweet </w:t>
      </w:r>
      <w:ins w:id="517" w:author="Auerbach, Ezra" w:date="2018-12-10T09:54:00Z">
        <w:r w:rsidR="000D4440">
          <w:t>a</w:t>
        </w:r>
      </w:ins>
      <w:del w:id="518" w:author="Auerbach, Ezra" w:date="2018-12-10T09:54:00Z">
        <w:r w:rsidRPr="00D93999" w:rsidDel="000D4440">
          <w:delText>A</w:delText>
        </w:r>
      </w:del>
      <w:r w:rsidRPr="00D93999">
        <w:t xml:space="preserve">lyssum, lanceleaf coreopsis, and partridge pea all performed </w:t>
      </w:r>
      <w:del w:id="519" w:author="Auerbach, Ezra" w:date="2018-12-10T09:54:00Z">
        <w:r w:rsidRPr="00D93999" w:rsidDel="000D4440">
          <w:delText>grea</w:delText>
        </w:r>
      </w:del>
      <w:ins w:id="520" w:author="Auerbach, Ezra" w:date="2018-12-10T09:54:00Z">
        <w:r w:rsidR="000D4440">
          <w:t>well</w:t>
        </w:r>
      </w:ins>
      <w:del w:id="521" w:author="Auerbach, Ezra" w:date="2018-12-10T09:54:00Z">
        <w:r w:rsidRPr="00D93999" w:rsidDel="000D4440">
          <w:delText>t</w:delText>
        </w:r>
      </w:del>
      <w:r w:rsidRPr="00D93999">
        <w:t xml:space="preserve"> and flowered. Milkweeds performed poorly and were not counted, and Texas </w:t>
      </w:r>
      <w:ins w:id="522" w:author="Auerbach, Ezra" w:date="2018-12-10T09:54:00Z">
        <w:r w:rsidR="000D4440">
          <w:t>b</w:t>
        </w:r>
      </w:ins>
      <w:del w:id="523" w:author="Auerbach, Ezra" w:date="2018-12-10T09:54:00Z">
        <w:r w:rsidRPr="00D93999" w:rsidDel="000D4440">
          <w:delText>B</w:delText>
        </w:r>
      </w:del>
      <w:r w:rsidRPr="00D93999">
        <w:t>luebonnets grew mold from the humidity and physiology of the leaf, which is designed to trap water.</w:t>
      </w:r>
      <w:ins w:id="524" w:author="Auerbach, Ezra" w:date="2018-12-10T09:54:00Z">
        <w:r w:rsidR="000D4440">
          <w:t xml:space="preserve"> </w:t>
        </w:r>
      </w:ins>
      <w:ins w:id="525" w:author="Auerbach, Ezra" w:date="2018-12-10T09:55:00Z">
        <w:r w:rsidR="000D4440">
          <w:t xml:space="preserve">A fertilizer was added (dbl check name) because the soil contains very little nutritive value. </w:t>
        </w:r>
      </w:ins>
      <w:ins w:id="526" w:author="Auerbach, Ezra" w:date="2018-12-10T09:54:00Z">
        <w:r w:rsidR="000D4440">
          <w:t>Therefore,</w:t>
        </w:r>
      </w:ins>
      <w:del w:id="527" w:author="Auerbach, Ezra" w:date="2018-12-10T09:54:00Z">
        <w:r w:rsidRPr="00D93999" w:rsidDel="000D4440">
          <w:delText xml:space="preserve"> I believe that</w:delText>
        </w:r>
      </w:del>
      <w:r w:rsidRPr="00D93999">
        <w:t xml:space="preserve"> this test </w:t>
      </w:r>
      <w:del w:id="528" w:author="Auerbach, Ezra" w:date="2018-12-10T09:55:00Z">
        <w:r w:rsidRPr="00D93999" w:rsidDel="000D4440">
          <w:delText>could be</w:delText>
        </w:r>
      </w:del>
      <w:ins w:id="529" w:author="Auerbach, Ezra" w:date="2018-12-10T09:55:00Z">
        <w:r w:rsidR="000D4440">
          <w:t>will be</w:t>
        </w:r>
      </w:ins>
      <w:r w:rsidRPr="00D93999">
        <w:t xml:space="preserve"> redone, but individual seeds will be placed</w:t>
      </w:r>
      <w:ins w:id="530" w:author="Auerbach, Ezra" w:date="2018-12-10T09:56:00Z">
        <w:r w:rsidR="00375F90">
          <w:t xml:space="preserve"> and labelled accordingly</w:t>
        </w:r>
      </w:ins>
      <w:del w:id="531" w:author="Auerbach, Ezra" w:date="2018-12-10T09:56:00Z">
        <w:r w:rsidRPr="00D93999" w:rsidDel="00375F90">
          <w:delText xml:space="preserve"> and accounted for,</w:delText>
        </w:r>
      </w:del>
      <w:r w:rsidRPr="00D93999">
        <w:t xml:space="preserve"> so that I may accurately and adequately assess the overall physiological properties of the plants and flowers. </w:t>
      </w:r>
    </w:p>
    <w:p w14:paraId="6078AB04" w14:textId="77777777" w:rsidR="00375F90" w:rsidRDefault="00375F90" w:rsidP="0030438E">
      <w:pPr>
        <w:spacing w:line="480" w:lineRule="auto"/>
        <w:ind w:firstLine="720"/>
        <w:rPr>
          <w:ins w:id="532" w:author="Auerbach, Ezra" w:date="2018-12-10T09:56:00Z"/>
        </w:rPr>
      </w:pPr>
    </w:p>
    <w:p w14:paraId="25C92617" w14:textId="30C714E0" w:rsidR="00375F90" w:rsidRPr="00D93999" w:rsidRDefault="00375F90" w:rsidP="0030438E">
      <w:pPr>
        <w:spacing w:line="480" w:lineRule="auto"/>
        <w:ind w:firstLine="720"/>
      </w:pPr>
      <w:ins w:id="533" w:author="Auerbach, Ezra" w:date="2018-12-10T09:56:00Z">
        <w:r>
          <w:t>Proposed Studies</w:t>
        </w:r>
      </w:ins>
    </w:p>
    <w:p w14:paraId="0A0A0ED3" w14:textId="66F78B0A" w:rsidR="00AE546B" w:rsidRPr="00D93999" w:rsidRDefault="00AE546B" w:rsidP="00AE546B">
      <w:pPr>
        <w:spacing w:line="480" w:lineRule="auto"/>
        <w:ind w:firstLine="720"/>
      </w:pPr>
      <w:r w:rsidRPr="00D93999">
        <w:t xml:space="preserve">The first set of </w:t>
      </w:r>
      <w:r w:rsidR="00703FF7" w:rsidRPr="00D93999">
        <w:t>objectives</w:t>
      </w:r>
      <w:r w:rsidRPr="00D93999">
        <w:t xml:space="preserve"> will be to</w:t>
      </w:r>
      <w:del w:id="534" w:author="Auerbach, Ezra" w:date="2018-12-10T09:56:00Z">
        <w:r w:rsidRPr="00D93999" w:rsidDel="00375F90">
          <w:delText xml:space="preserve"> </w:delText>
        </w:r>
        <w:r w:rsidR="00703FF7" w:rsidRPr="00D93999" w:rsidDel="00375F90">
          <w:delText>1)</w:delText>
        </w:r>
      </w:del>
      <w:r w:rsidR="00703FF7" w:rsidRPr="00D93999">
        <w:t xml:space="preserve"> determine the germination rates of the </w:t>
      </w:r>
      <w:del w:id="535" w:author="Auerbach, Ezra" w:date="2018-12-10T09:56:00Z">
        <w:r w:rsidR="00703FF7" w:rsidRPr="00D93999" w:rsidDel="00375F90">
          <w:delText xml:space="preserve">plants </w:delText>
        </w:r>
      </w:del>
      <w:ins w:id="536" w:author="Auerbach, Ezra" w:date="2018-12-10T09:56:00Z">
        <w:r w:rsidR="00375F90">
          <w:t>species</w:t>
        </w:r>
        <w:r w:rsidR="00375F90" w:rsidRPr="00D93999">
          <w:t xml:space="preserve"> </w:t>
        </w:r>
      </w:ins>
      <w:r w:rsidR="00703FF7" w:rsidRPr="00D93999">
        <w:t>that make up the Bird and Butterfly seed mix by Native American Seed and the Bee Happy seed mix by Bam</w:t>
      </w:r>
      <w:del w:id="537" w:author="Auerbach, Ezra" w:date="2018-12-10T09:57:00Z">
        <w:r w:rsidR="00703FF7" w:rsidRPr="00D93999" w:rsidDel="00375F90">
          <w:delText>m</w:delText>
        </w:r>
      </w:del>
      <w:r w:rsidR="00703FF7" w:rsidRPr="00D93999">
        <w:t xml:space="preserve">ert Seed Company. </w:t>
      </w:r>
      <w:r w:rsidR="009721C3" w:rsidRPr="00D93999">
        <w:t xml:space="preserve">This experiment will take place within the </w:t>
      </w:r>
      <w:ins w:id="538" w:author="Auerbach, Ezra" w:date="2018-12-10T09:57:00Z">
        <w:r w:rsidR="00375F90">
          <w:t xml:space="preserve">Plant and Soil Sciences and Horticulture </w:t>
        </w:r>
      </w:ins>
      <w:r w:rsidR="009721C3" w:rsidRPr="00D93999">
        <w:t xml:space="preserve">Greenhouses at Texas Tech University. The germination experiment will be conducted in a randomized block design structure. Four seeds of a variety will be placed within a </w:t>
      </w:r>
      <w:del w:id="539" w:author="Auerbach, Ezra" w:date="2018-12-10T09:58:00Z">
        <w:r w:rsidR="009721C3" w:rsidRPr="00D93999" w:rsidDel="00375F90">
          <w:delText xml:space="preserve">3x3 </w:delText>
        </w:r>
      </w:del>
      <w:ins w:id="540" w:author="Auerbach, Ezra" w:date="2018-12-10T09:58:00Z">
        <w:r w:rsidR="00375F90">
          <w:t>7.62 cm x 7.62 cm</w:t>
        </w:r>
        <w:r w:rsidR="00375F90" w:rsidRPr="00D93999">
          <w:t xml:space="preserve"> </w:t>
        </w:r>
      </w:ins>
      <w:r w:rsidR="00AE76C4" w:rsidRPr="00D93999">
        <w:t xml:space="preserve">square </w:t>
      </w:r>
      <w:ins w:id="541" w:author="Auerbach, Ezra" w:date="2018-12-10T09:58:00Z">
        <w:r w:rsidR="00375F90">
          <w:t>growing pot</w:t>
        </w:r>
      </w:ins>
      <w:del w:id="542" w:author="Auerbach, Ezra" w:date="2018-12-10T09:58:00Z">
        <w:r w:rsidR="00AE76C4" w:rsidRPr="00D93999" w:rsidDel="00375F90">
          <w:delText>pot</w:delText>
        </w:r>
      </w:del>
      <w:r w:rsidR="00AE76C4" w:rsidRPr="00D93999">
        <w:t>, the pots will contain one of three soil compositions. The first will be a soil to sand mix of 70/30, then 50/50 and 30/70</w:t>
      </w:r>
      <w:ins w:id="543" w:author="Auerbach, Ezra" w:date="2018-12-10T09:59:00Z">
        <w:r w:rsidR="00375F90">
          <w:t>.</w:t>
        </w:r>
      </w:ins>
      <w:ins w:id="544" w:author="Auerbach, Ezra" w:date="2018-12-10T10:00:00Z">
        <w:r w:rsidR="00375F90">
          <w:t xml:space="preserve"> These proportions are designed to simulate the </w:t>
        </w:r>
      </w:ins>
      <w:ins w:id="545" w:author="Auerbach, Ezra" w:date="2018-12-10T10:01:00Z">
        <w:r w:rsidR="00375F90">
          <w:t xml:space="preserve">sandy and </w:t>
        </w:r>
      </w:ins>
      <w:ins w:id="546" w:author="Auerbach, Ezra" w:date="2018-12-10T10:00:00Z">
        <w:r w:rsidR="00375F90">
          <w:t>clay loam soils that are found within the region</w:t>
        </w:r>
      </w:ins>
      <w:ins w:id="547" w:author="Auerbach, Ezra" w:date="2018-12-10T10:01:00Z">
        <w:r w:rsidR="00375F90">
          <w:t xml:space="preserve"> (Allen et al. 2007</w:t>
        </w:r>
      </w:ins>
      <w:ins w:id="548" w:author="Auerbach, Ezra" w:date="2018-12-10T10:02:00Z">
        <w:r w:rsidR="00375F90">
          <w:t>).</w:t>
        </w:r>
      </w:ins>
      <w:del w:id="549" w:author="Auerbach, Ezra" w:date="2018-12-10T09:59:00Z">
        <w:r w:rsidR="00AE76C4" w:rsidRPr="00D93999" w:rsidDel="00375F90">
          <w:delText>,</w:delText>
        </w:r>
      </w:del>
      <w:del w:id="550" w:author="Auerbach, Ezra" w:date="2018-12-10T10:01:00Z">
        <w:r w:rsidR="00AE76C4" w:rsidRPr="00D93999" w:rsidDel="00375F90">
          <w:delText xml:space="preserve"> </w:delText>
        </w:r>
      </w:del>
      <w:del w:id="551" w:author="Auerbach, Ezra" w:date="2018-12-10T10:02:00Z">
        <w:r w:rsidR="00AE76C4" w:rsidRPr="00D93999" w:rsidDel="00375F90">
          <w:delText>the purpose of this is to simulate the soil that will most likely be encountered in an agricultural field environment.</w:delText>
        </w:r>
      </w:del>
      <w:r w:rsidR="00AE76C4" w:rsidRPr="00D93999">
        <w:t xml:space="preserve"> Prior to planting, the soil will be soaked and left to dry for 48 hours. The purpose for this is that the soil will naturally compact and create a solid environment </w:t>
      </w:r>
      <w:del w:id="552" w:author="Auerbach, Ezra" w:date="2018-12-10T10:02:00Z">
        <w:r w:rsidR="00AE76C4" w:rsidRPr="00D93999" w:rsidDel="00375F90">
          <w:delText xml:space="preserve">which is most </w:delText>
        </w:r>
      </w:del>
      <w:r w:rsidR="00AE76C4" w:rsidRPr="00D93999">
        <w:t>suitable for prairie plants.  Seeds will be placed at depths of</w:t>
      </w:r>
      <w:ins w:id="553" w:author="Auerbach, Ezra" w:date="2018-12-10T10:02:00Z">
        <w:r w:rsidR="00375F90">
          <w:t xml:space="preserve"> 0.635 cm</w:t>
        </w:r>
      </w:ins>
      <w:del w:id="554" w:author="Auerbach, Ezra" w:date="2018-12-10T10:02:00Z">
        <w:r w:rsidR="00AE76C4" w:rsidRPr="00D93999" w:rsidDel="00375F90">
          <w:delText xml:space="preserve"> 1/4”</w:delText>
        </w:r>
      </w:del>
      <w:r w:rsidR="00AE76C4" w:rsidRPr="00D93999">
        <w:t>, 1</w:t>
      </w:r>
      <w:ins w:id="555" w:author="Auerbach, Ezra" w:date="2018-12-10T10:02:00Z">
        <w:r w:rsidR="00375F90">
          <w:t>.27 cm</w:t>
        </w:r>
      </w:ins>
      <w:del w:id="556" w:author="Auerbach, Ezra" w:date="2018-12-10T10:02:00Z">
        <w:r w:rsidR="00AE76C4" w:rsidRPr="00D93999" w:rsidDel="00375F90">
          <w:delText>/2"</w:delText>
        </w:r>
      </w:del>
      <w:r w:rsidR="00AE76C4" w:rsidRPr="00D93999">
        <w:t xml:space="preserve">, and on the surface. Seeds that are placed within the soil will undergo the process of soil compaction, seed placement, and then covered with soil that </w:t>
      </w:r>
      <w:r w:rsidR="00AE76C4" w:rsidRPr="00D93999">
        <w:lastRenderedPageBreak/>
        <w:t>will be manually compacted much like a cultipacker wi</w:t>
      </w:r>
      <w:r w:rsidR="00A9225F" w:rsidRPr="00D93999">
        <w:t xml:space="preserve">ll do under a field environment. Seeds placed on the surface will be compacted into the soil using the same process. </w:t>
      </w:r>
    </w:p>
    <w:p w14:paraId="0E3701AD" w14:textId="252340F4" w:rsidR="00C1397F" w:rsidRPr="00D93999" w:rsidRDefault="00A9225F" w:rsidP="00A9225F">
      <w:pPr>
        <w:spacing w:line="480" w:lineRule="auto"/>
      </w:pPr>
      <w:r w:rsidRPr="00D93999">
        <w:tab/>
        <w:t xml:space="preserve">My second objective will be to identify the growth rates of plant species within the seed mixes, and gather pollen for analysis. The purpose of this study is to identify the various growth patterns and possible pollination patterns that these prairie plants undergo. As required by the NRCS, seed mixes must have flowers that bloom periodically throughout the growing season. </w:t>
      </w:r>
      <w:r w:rsidR="00D452EA" w:rsidRPr="00D93999">
        <w:t>A greenhouse</w:t>
      </w:r>
      <w:r w:rsidRPr="00D93999">
        <w:t xml:space="preserve"> experiment will </w:t>
      </w:r>
      <w:r w:rsidR="00D452EA" w:rsidRPr="00D93999">
        <w:t xml:space="preserve">be conducted </w:t>
      </w:r>
      <w:ins w:id="557" w:author="Auerbach, Ezra" w:date="2018-12-10T10:03:00Z">
        <w:r w:rsidR="00375F90">
          <w:t xml:space="preserve">to assess </w:t>
        </w:r>
      </w:ins>
      <w:del w:id="558" w:author="Auerbach, Ezra" w:date="2018-12-10T10:03:00Z">
        <w:r w:rsidR="00D452EA" w:rsidRPr="00D93999" w:rsidDel="00375F90">
          <w:delText xml:space="preserve">to </w:delText>
        </w:r>
        <w:r w:rsidRPr="00D93999" w:rsidDel="00375F90">
          <w:delText xml:space="preserve">give a pattern of growth rates to assess </w:delText>
        </w:r>
      </w:del>
      <w:r w:rsidRPr="00D93999">
        <w:t xml:space="preserve">which </w:t>
      </w:r>
      <w:ins w:id="559" w:author="Auerbach, Ezra" w:date="2018-12-10T10:03:00Z">
        <w:r w:rsidR="00375F90">
          <w:t xml:space="preserve">species </w:t>
        </w:r>
      </w:ins>
      <w:r w:rsidRPr="00D93999">
        <w:t xml:space="preserve">flowers are most likely to grow and flower at a given point during the season. When these flowers bloom, </w:t>
      </w:r>
      <w:r w:rsidR="002B6BE4" w:rsidRPr="00D93999">
        <w:t>samples from each will be placed within vials containing ethanol and shaken, following the protocols developed and conducted within other pollen experiments</w:t>
      </w:r>
      <w:ins w:id="560" w:author="Auerbach, Ezra" w:date="2018-12-10T10:04:00Z">
        <w:r w:rsidR="00375F90">
          <w:t xml:space="preserve"> </w:t>
        </w:r>
        <w:r w:rsidR="00375F90" w:rsidRPr="00375F90">
          <w:rPr>
            <w:highlight w:val="yellow"/>
            <w:rPrChange w:id="561" w:author="Auerbach, Ezra" w:date="2018-12-10T10:04:00Z">
              <w:rPr/>
            </w:rPrChange>
          </w:rPr>
          <w:t>()</w:t>
        </w:r>
      </w:ins>
      <w:r w:rsidR="002B6BE4" w:rsidRPr="00D93999">
        <w:t xml:space="preserve">. A small sample of the ethanol will be placed under a slide, and the total pollen will be counted, and multiplied by the remaining liquid to quantify pollen per plant species. </w:t>
      </w:r>
    </w:p>
    <w:p w14:paraId="08F437E2" w14:textId="77777777" w:rsidR="00EF14A8" w:rsidRDefault="00C1397F" w:rsidP="00A9225F">
      <w:pPr>
        <w:spacing w:line="480" w:lineRule="auto"/>
        <w:rPr>
          <w:ins w:id="562" w:author="Auerbach, Ezra" w:date="2018-12-10T10:13:00Z"/>
        </w:rPr>
      </w:pPr>
      <w:r w:rsidRPr="00D93999">
        <w:tab/>
        <w:t xml:space="preserve">The third set of objectives </w:t>
      </w:r>
      <w:r w:rsidR="001A0CE2" w:rsidRPr="00D93999">
        <w:t xml:space="preserve">for my study will be to </w:t>
      </w:r>
      <w:r w:rsidR="00FA3A11" w:rsidRPr="00D93999">
        <w:t xml:space="preserve">assess the plants and pollinator communities attracted by the seed mixtures. There is no research that indicates whether or not the seed mixes for CP-42 work in promoting pollinator habitat or diversity. A series of </w:t>
      </w:r>
      <w:r w:rsidR="001A0CE2" w:rsidRPr="00D93999">
        <w:t xml:space="preserve">field </w:t>
      </w:r>
      <w:r w:rsidR="00C80502" w:rsidRPr="00D93999">
        <w:t>experiments</w:t>
      </w:r>
      <w:r w:rsidR="001A0CE2" w:rsidRPr="00D93999">
        <w:t xml:space="preserve"> at the Texas Tech Quaker Research Farm </w:t>
      </w:r>
      <w:r w:rsidR="00FA3A11" w:rsidRPr="00D93999">
        <w:t xml:space="preserve">will be used </w:t>
      </w:r>
      <w:r w:rsidR="001A0CE2" w:rsidRPr="00D93999">
        <w:t xml:space="preserve">to assess pollinator diversity and flower attractiveness. </w:t>
      </w:r>
      <w:r w:rsidR="009E7283" w:rsidRPr="00D93999">
        <w:t>The first field experiment will be conducted</w:t>
      </w:r>
      <w:r w:rsidR="00456C45" w:rsidRPr="00D93999">
        <w:t xml:space="preserve"> on six plots each measuring </w:t>
      </w:r>
      <w:del w:id="563" w:author="Auerbach, Ezra" w:date="2018-12-10T10:05:00Z">
        <w:r w:rsidR="00456C45" w:rsidRPr="00D93999" w:rsidDel="00375F90">
          <w:delText>15</w:delText>
        </w:r>
        <w:r w:rsidR="009E7283" w:rsidRPr="00D93999" w:rsidDel="00375F90">
          <w:delText xml:space="preserve">ft </w:delText>
        </w:r>
      </w:del>
      <w:ins w:id="564" w:author="Auerbach, Ezra" w:date="2018-12-10T10:05:00Z">
        <w:r w:rsidR="00375F90">
          <w:t>4.57 m</w:t>
        </w:r>
        <w:r w:rsidR="00375F90" w:rsidRPr="00D93999">
          <w:t xml:space="preserve"> </w:t>
        </w:r>
      </w:ins>
      <w:r w:rsidR="009E7283" w:rsidRPr="00D93999">
        <w:t xml:space="preserve">by </w:t>
      </w:r>
      <w:del w:id="565" w:author="Auerbach, Ezra" w:date="2018-12-10T10:05:00Z">
        <w:r w:rsidR="009E7283" w:rsidRPr="00D93999" w:rsidDel="00375F90">
          <w:delText>150ft</w:delText>
        </w:r>
      </w:del>
      <w:ins w:id="566" w:author="Auerbach, Ezra" w:date="2018-12-10T10:05:00Z">
        <w:r w:rsidR="00375F90">
          <w:t>45.72 m</w:t>
        </w:r>
      </w:ins>
      <w:r w:rsidR="009E7283" w:rsidRPr="00D93999">
        <w:t xml:space="preserve">. </w:t>
      </w:r>
      <w:r w:rsidR="00700523" w:rsidRPr="00D93999">
        <w:t>Ea</w:t>
      </w:r>
      <w:r w:rsidR="009E7283" w:rsidRPr="00D93999">
        <w:t xml:space="preserve">ch plot will be planted </w:t>
      </w:r>
      <w:del w:id="567" w:author="Auerbach, Ezra" w:date="2018-12-10T10:05:00Z">
        <w:r w:rsidR="009E7283" w:rsidRPr="00D93999" w:rsidDel="00375F90">
          <w:delText>with the</w:delText>
        </w:r>
      </w:del>
      <w:ins w:id="568" w:author="Auerbach, Ezra" w:date="2018-12-10T10:05:00Z">
        <w:r w:rsidR="00375F90">
          <w:t>via the</w:t>
        </w:r>
      </w:ins>
      <w:r w:rsidR="009E7283" w:rsidRPr="00D93999">
        <w:t xml:space="preserve"> </w:t>
      </w:r>
      <w:del w:id="569" w:author="Auerbach, Ezra" w:date="2018-12-10T10:05:00Z">
        <w:r w:rsidR="009E7283" w:rsidRPr="00D93999" w:rsidDel="00375F90">
          <w:delText>producers</w:delText>
        </w:r>
      </w:del>
      <w:ins w:id="570" w:author="Auerbach, Ezra" w:date="2018-12-10T10:05:00Z">
        <w:r w:rsidR="00375F90">
          <w:t>producer</w:t>
        </w:r>
        <w:r w:rsidR="00375F90" w:rsidRPr="00D93999">
          <w:t>s</w:t>
        </w:r>
        <w:r w:rsidR="00375F90">
          <w:t>’</w:t>
        </w:r>
      </w:ins>
      <w:r w:rsidR="009E7283" w:rsidRPr="00D93999">
        <w:t xml:space="preserve"> recommendation</w:t>
      </w:r>
      <w:r w:rsidR="00D54B11" w:rsidRPr="00D93999">
        <w:t xml:space="preserve">, Bamert Bird and Butterfly blend will be planted at a rate of </w:t>
      </w:r>
      <w:del w:id="571" w:author="Auerbach, Ezra" w:date="2018-12-10T10:06:00Z">
        <w:r w:rsidR="00D54B11" w:rsidRPr="00D93999" w:rsidDel="00EF14A8">
          <w:delText>15 lbs</w:delText>
        </w:r>
      </w:del>
      <w:ins w:id="572" w:author="Auerbach, Ezra" w:date="2018-12-10T10:07:00Z">
        <w:r w:rsidR="00EF14A8">
          <w:t>16.79</w:t>
        </w:r>
      </w:ins>
      <w:ins w:id="573" w:author="Auerbach, Ezra" w:date="2018-12-10T10:06:00Z">
        <w:r w:rsidR="00EF14A8">
          <w:t xml:space="preserve"> kg</w:t>
        </w:r>
      </w:ins>
      <w:r w:rsidR="00D54B11" w:rsidRPr="00D93999">
        <w:t xml:space="preserve"> per </w:t>
      </w:r>
      <w:ins w:id="574" w:author="Auerbach, Ezra" w:date="2018-12-10T10:07:00Z">
        <w:r w:rsidR="00EF14A8">
          <w:t>hectare</w:t>
        </w:r>
      </w:ins>
      <w:del w:id="575" w:author="Auerbach, Ezra" w:date="2018-12-10T10:07:00Z">
        <w:r w:rsidR="00D54B11" w:rsidRPr="00D93999" w:rsidDel="00EF14A8">
          <w:delText>acre</w:delText>
        </w:r>
      </w:del>
      <w:r w:rsidR="00D54B11" w:rsidRPr="00D93999">
        <w:t xml:space="preserve">, and Native American Seed Bee Happy mix will be planted at </w:t>
      </w:r>
      <w:del w:id="576" w:author="Auerbach, Ezra" w:date="2018-12-10T10:06:00Z">
        <w:r w:rsidR="00D54B11" w:rsidRPr="00D93999" w:rsidDel="00EF14A8">
          <w:delText>20 lbs</w:delText>
        </w:r>
      </w:del>
      <w:ins w:id="577" w:author="Auerbach, Ezra" w:date="2018-12-10T10:07:00Z">
        <w:r w:rsidR="00EF14A8">
          <w:t>22.40</w:t>
        </w:r>
      </w:ins>
      <w:ins w:id="578" w:author="Auerbach, Ezra" w:date="2018-12-10T10:06:00Z">
        <w:r w:rsidR="00EF14A8">
          <w:t xml:space="preserve"> kg</w:t>
        </w:r>
      </w:ins>
      <w:r w:rsidR="00D54B11" w:rsidRPr="00D93999">
        <w:t xml:space="preserve"> per </w:t>
      </w:r>
      <w:ins w:id="579" w:author="Auerbach, Ezra" w:date="2018-12-10T10:08:00Z">
        <w:r w:rsidR="00EF14A8">
          <w:t>hect</w:t>
        </w:r>
      </w:ins>
      <w:r w:rsidR="00D54B11" w:rsidRPr="00D93999">
        <w:t>a</w:t>
      </w:r>
      <w:del w:id="580" w:author="Auerbach, Ezra" w:date="2018-12-10T10:08:00Z">
        <w:r w:rsidR="00D54B11" w:rsidRPr="00D93999" w:rsidDel="00EF14A8">
          <w:delText>c</w:delText>
        </w:r>
      </w:del>
      <w:r w:rsidR="00D54B11" w:rsidRPr="00D93999">
        <w:t xml:space="preserve">re. Seeds will be sowed prior to the summer months to allow for proper overwintering. </w:t>
      </w:r>
      <w:r w:rsidR="009E7283" w:rsidRPr="00D93999">
        <w:t>Each plot will have subsurface irrigation that will be turned on and off by a manual switch</w:t>
      </w:r>
      <w:ins w:id="581" w:author="Auerbach, Ezra" w:date="2018-12-10T10:09:00Z">
        <w:r w:rsidR="00EF14A8">
          <w:t>. Each plot will be given adequate water until seeds have germinated and the largest plants have reached five centimeters in height.</w:t>
        </w:r>
      </w:ins>
      <w:r w:rsidR="00D54B11" w:rsidRPr="00D93999">
        <w:t xml:space="preserve"> </w:t>
      </w:r>
      <w:ins w:id="582" w:author="Auerbach, Ezra" w:date="2018-12-10T10:10:00Z">
        <w:r w:rsidR="00EF14A8">
          <w:lastRenderedPageBreak/>
          <w:t>After proper growth, the plots will</w:t>
        </w:r>
      </w:ins>
      <w:del w:id="583" w:author="Auerbach, Ezra" w:date="2018-12-10T10:10:00Z">
        <w:r w:rsidR="00D54B11" w:rsidRPr="00D93999" w:rsidDel="00EF14A8">
          <w:delText>and</w:delText>
        </w:r>
      </w:del>
      <w:r w:rsidR="00D54B11" w:rsidRPr="00D93999">
        <w:t xml:space="preserve"> receive</w:t>
      </w:r>
      <w:r w:rsidR="009E7283" w:rsidRPr="00D93999">
        <w:t xml:space="preserve"> either 0.</w:t>
      </w:r>
      <w:del w:id="584" w:author="Auerbach, Ezra" w:date="2018-12-10T10:08:00Z">
        <w:r w:rsidR="009E7283" w:rsidRPr="00D93999" w:rsidDel="00EF14A8">
          <w:delText>25”</w:delText>
        </w:r>
      </w:del>
      <w:ins w:id="585" w:author="Auerbach, Ezra" w:date="2018-12-10T10:08:00Z">
        <w:r w:rsidR="00EF14A8">
          <w:t>3175 cm</w:t>
        </w:r>
      </w:ins>
      <w:r w:rsidR="009E7283" w:rsidRPr="00D93999">
        <w:t xml:space="preserve"> weekly, 0.</w:t>
      </w:r>
      <w:del w:id="586" w:author="Auerbach, Ezra" w:date="2018-12-10T10:08:00Z">
        <w:r w:rsidR="009E7283" w:rsidRPr="00D93999" w:rsidDel="00EF14A8">
          <w:delText>25”</w:delText>
        </w:r>
      </w:del>
      <w:ins w:id="587" w:author="Auerbach, Ezra" w:date="2018-12-10T10:08:00Z">
        <w:r w:rsidR="00EF14A8">
          <w:t>3175 cm</w:t>
        </w:r>
      </w:ins>
      <w:r w:rsidR="00D54B11" w:rsidRPr="00D93999">
        <w:t xml:space="preserve"> bi-weekly, or will be given no</w:t>
      </w:r>
      <w:r w:rsidR="009E7283" w:rsidRPr="00D93999">
        <w:t xml:space="preserve"> water.</w:t>
      </w:r>
      <w:ins w:id="588" w:author="Auerbach, Ezra" w:date="2018-12-10T10:10:00Z">
        <w:r w:rsidR="00EF14A8">
          <w:t xml:space="preserve"> These amounts have been chosen because Lubbock on average receives 0.3175 cm of rain per week.</w:t>
        </w:r>
      </w:ins>
      <w:r w:rsidR="00700523" w:rsidRPr="00D93999">
        <w:t xml:space="preserve"> Bee bowls</w:t>
      </w:r>
      <w:ins w:id="589" w:author="Auerbach, Ezra" w:date="2018-12-10T10:11:00Z">
        <w:r w:rsidR="00EF14A8">
          <w:t xml:space="preserve">, which are small solo cups that have been colored either yellow, blue, or left uncolored will be placed </w:t>
        </w:r>
      </w:ins>
      <w:ins w:id="590" w:author="Auerbach, Ezra" w:date="2018-12-10T10:12:00Z">
        <w:r w:rsidR="00EF14A8">
          <w:t>throughout</w:t>
        </w:r>
      </w:ins>
      <w:ins w:id="591" w:author="Auerbach, Ezra" w:date="2018-12-10T10:11:00Z">
        <w:r w:rsidR="00EF14A8">
          <w:t xml:space="preserve"> </w:t>
        </w:r>
      </w:ins>
      <w:ins w:id="592" w:author="Auerbach, Ezra" w:date="2018-12-10T10:12:00Z">
        <w:r w:rsidR="00EF14A8">
          <w:t xml:space="preserve">the plots. </w:t>
        </w:r>
      </w:ins>
      <w:del w:id="593" w:author="Auerbach, Ezra" w:date="2018-12-10T10:12:00Z">
        <w:r w:rsidR="00700523" w:rsidRPr="00D93999" w:rsidDel="00EF14A8">
          <w:delText xml:space="preserve"> </w:delText>
        </w:r>
        <w:r w:rsidR="00EF14A8" w:rsidRPr="00D93999" w:rsidDel="00EF14A8">
          <w:delText>A</w:delText>
        </w:r>
        <w:r w:rsidR="00700523" w:rsidRPr="00D93999" w:rsidDel="00EF14A8">
          <w:delText>nd</w:delText>
        </w:r>
      </w:del>
      <w:ins w:id="594" w:author="Auerbach, Ezra" w:date="2018-12-10T10:12:00Z">
        <w:r w:rsidR="00EF14A8">
          <w:t>Manual</w:t>
        </w:r>
      </w:ins>
      <w:del w:id="595" w:author="Auerbach, Ezra" w:date="2018-12-10T10:12:00Z">
        <w:r w:rsidR="00700523" w:rsidRPr="00D93999" w:rsidDel="00EF14A8">
          <w:delText xml:space="preserve"> manually</w:delText>
        </w:r>
      </w:del>
      <w:r w:rsidR="00700523" w:rsidRPr="00D93999">
        <w:t xml:space="preserve"> sampling</w:t>
      </w:r>
      <w:ins w:id="596" w:author="Auerbach, Ezra" w:date="2018-12-10T10:12:00Z">
        <w:r w:rsidR="00EF14A8">
          <w:t xml:space="preserve"> such as sweep netting and timed observations</w:t>
        </w:r>
      </w:ins>
      <w:r w:rsidR="00700523" w:rsidRPr="00D93999">
        <w:t xml:space="preserve"> will occur within these plots to assess pollinator species that are attracted to or live within these species rich habitats.</w:t>
      </w:r>
      <w:ins w:id="597" w:author="Auerbach, Ezra" w:date="2018-12-10T10:12:00Z">
        <w:r w:rsidR="00EF14A8">
          <w:t xml:space="preserve"> Timed observations will begin when flowering has </w:t>
        </w:r>
      </w:ins>
      <w:ins w:id="598" w:author="Auerbach, Ezra" w:date="2018-12-10T10:13:00Z">
        <w:r w:rsidR="00EF14A8">
          <w:t>occurred</w:t>
        </w:r>
      </w:ins>
      <w:ins w:id="599" w:author="Auerbach, Ezra" w:date="2018-12-10T10:12:00Z">
        <w:r w:rsidR="00EF14A8">
          <w:t xml:space="preserve"> </w:t>
        </w:r>
      </w:ins>
      <w:ins w:id="600" w:author="Auerbach, Ezra" w:date="2018-12-10T10:13:00Z">
        <w:r w:rsidR="00EF14A8">
          <w:t>and will continue until flowering has commenced in a bi-weekly manner.</w:t>
        </w:r>
      </w:ins>
    </w:p>
    <w:p w14:paraId="26BE3AC1" w14:textId="3FF8E69A" w:rsidR="00A9225F" w:rsidRPr="00D93999" w:rsidRDefault="00700523" w:rsidP="00EF14A8">
      <w:pPr>
        <w:spacing w:line="480" w:lineRule="auto"/>
        <w:ind w:firstLine="720"/>
        <w:pPrChange w:id="601" w:author="Auerbach, Ezra" w:date="2018-12-10T10:13:00Z">
          <w:pPr>
            <w:spacing w:line="480" w:lineRule="auto"/>
          </w:pPr>
        </w:pPrChange>
      </w:pPr>
      <w:del w:id="602" w:author="Auerbach, Ezra" w:date="2018-12-10T10:13:00Z">
        <w:r w:rsidRPr="00D93999" w:rsidDel="00EF14A8">
          <w:delText xml:space="preserve"> </w:delText>
        </w:r>
      </w:del>
      <w:r w:rsidR="009E7283" w:rsidRPr="00D93999">
        <w:t xml:space="preserve">The second experiment will be </w:t>
      </w:r>
      <w:r w:rsidR="00D54B11" w:rsidRPr="00D93999">
        <w:t>conducted on individual plants within the seed mixtures. Each sub-plot will receive ample seeds to encourage growth. Each plant species will be measured weekly, and flowering dates</w:t>
      </w:r>
      <w:ins w:id="603" w:author="Auerbach, Ezra" w:date="2018-12-10T10:13:00Z">
        <w:r w:rsidR="00EF14A8">
          <w:t xml:space="preserve"> recorded</w:t>
        </w:r>
      </w:ins>
      <w:r w:rsidR="00D54B11" w:rsidRPr="00D93999">
        <w:t xml:space="preserve">, and </w:t>
      </w:r>
      <w:r w:rsidRPr="00D93999">
        <w:t>pollen collected</w:t>
      </w:r>
      <w:r w:rsidR="00D54B11" w:rsidRPr="00D93999">
        <w:t xml:space="preserve">. </w:t>
      </w:r>
      <w:r w:rsidRPr="00D93999">
        <w:t xml:space="preserve">When </w:t>
      </w:r>
      <w:ins w:id="604" w:author="Auerbach, Ezra" w:date="2018-12-10T10:14:00Z">
        <w:r w:rsidR="00EF14A8">
          <w:t xml:space="preserve">a </w:t>
        </w:r>
      </w:ins>
      <w:r w:rsidRPr="00D93999">
        <w:t>species flower</w:t>
      </w:r>
      <w:ins w:id="605" w:author="Auerbach, Ezra" w:date="2018-12-10T10:14:00Z">
        <w:r w:rsidR="00EF14A8">
          <w:t>s</w:t>
        </w:r>
      </w:ins>
      <w:r w:rsidRPr="00D93999">
        <w:t>, a sample will be taken to assess the overall flowers within each sub-plot. I will f</w:t>
      </w:r>
      <w:r w:rsidR="00D1522E" w:rsidRPr="00D93999">
        <w:t xml:space="preserve">ollow the protocols used within </w:t>
      </w:r>
      <w:r w:rsidR="002D3E04" w:rsidRPr="00D93999">
        <w:t>Rowe et al.</w:t>
      </w:r>
      <w:r w:rsidR="00D1522E" w:rsidRPr="00D93999">
        <w:t xml:space="preserve"> </w:t>
      </w:r>
      <w:r w:rsidR="002D3E04" w:rsidRPr="00D93999">
        <w:t>(</w:t>
      </w:r>
      <w:r w:rsidR="00D1522E" w:rsidRPr="00D93999">
        <w:t>2018)</w:t>
      </w:r>
      <w:r w:rsidR="00B93EE1" w:rsidRPr="00D93999">
        <w:t xml:space="preserve"> </w:t>
      </w:r>
      <w:r w:rsidR="00485C96" w:rsidRPr="00D93999">
        <w:t>in regard to</w:t>
      </w:r>
      <w:r w:rsidR="00B93EE1" w:rsidRPr="00D93999">
        <w:t xml:space="preserve"> plant and pollinator sampling</w:t>
      </w:r>
      <w:r w:rsidR="00485C96" w:rsidRPr="00D93999">
        <w:t>.</w:t>
      </w:r>
      <w:r w:rsidR="00D1522E" w:rsidRPr="00D93999">
        <w:t xml:space="preserve"> </w:t>
      </w:r>
      <w:r w:rsidR="00D54B11" w:rsidRPr="00D93999">
        <w:t>Flowering dates will be used to assess when each plant within the s</w:t>
      </w:r>
      <w:r w:rsidRPr="00D93999">
        <w:t xml:space="preserve">eed mixture matures </w:t>
      </w:r>
      <w:ins w:id="606" w:author="Auerbach, Ezra" w:date="2018-12-10T10:14:00Z">
        <w:r w:rsidR="00EF14A8">
          <w:t xml:space="preserve">which will allow me to recommend </w:t>
        </w:r>
      </w:ins>
      <w:del w:id="607" w:author="Auerbach, Ezra" w:date="2018-12-10T10:14:00Z">
        <w:r w:rsidRPr="00D93999" w:rsidDel="00EF14A8">
          <w:delText xml:space="preserve">to create </w:delText>
        </w:r>
      </w:del>
      <w:r w:rsidRPr="00D93999">
        <w:t xml:space="preserve">an ideal blend. Bee bowls and manual sampling for pollinators will occur within each plant species to identify pollinator species that are attracted to or collect pollen. </w:t>
      </w:r>
      <w:r w:rsidR="00485C96" w:rsidRPr="00D93999">
        <w:t xml:space="preserve">It is unknown if the plant species found within many CRP-CP42 seed mixes provide adequate resources for wild bees. </w:t>
      </w:r>
      <w:r w:rsidR="00466641" w:rsidRPr="00D93999">
        <w:t xml:space="preserve">For example, research suggests that polylectic, oligolectic, and </w:t>
      </w:r>
      <w:r w:rsidR="00525505" w:rsidRPr="00D93999">
        <w:t>mon</w:t>
      </w:r>
      <w:r w:rsidR="009E7283" w:rsidRPr="00D93999">
        <w:t>o</w:t>
      </w:r>
      <w:r w:rsidR="00525505" w:rsidRPr="00D93999">
        <w:t xml:space="preserve">lectic species respond differently within a habitat, and it is unknown how these various feeding strategies are accounted for in seed mixes. </w:t>
      </w:r>
      <w:ins w:id="608" w:author="Auerbach, Ezra" w:date="2018-12-10T10:31:00Z">
        <w:r w:rsidR="00A7690C">
          <w:t xml:space="preserve">As found in Table 1, most of the species are asters, it is unknown if these only attract or support a few pollinator species. Thus it is </w:t>
        </w:r>
      </w:ins>
      <w:ins w:id="609" w:author="Auerbach, Ezra" w:date="2018-12-10T10:32:00Z">
        <w:r w:rsidR="00A7690C">
          <w:t>important</w:t>
        </w:r>
      </w:ins>
      <w:ins w:id="610" w:author="Auerbach, Ezra" w:date="2018-12-10T10:31:00Z">
        <w:r w:rsidR="00A7690C">
          <w:t xml:space="preserve"> </w:t>
        </w:r>
      </w:ins>
      <w:ins w:id="611" w:author="Auerbach, Ezra" w:date="2018-12-10T10:32:00Z">
        <w:r w:rsidR="00A7690C">
          <w:t xml:space="preserve">to understand the pollinator community as a whole to include plant species that support many rare species compared to plants that support </w:t>
        </w:r>
      </w:ins>
      <w:ins w:id="612" w:author="Auerbach, Ezra" w:date="2018-12-10T10:30:00Z">
        <w:r w:rsidR="00A7690C">
          <w:t xml:space="preserve">few common species. </w:t>
        </w:r>
      </w:ins>
    </w:p>
    <w:p w14:paraId="2B959FD1" w14:textId="77777777" w:rsidR="00D93999" w:rsidRDefault="00F0514D" w:rsidP="00A9225F">
      <w:pPr>
        <w:spacing w:line="480" w:lineRule="auto"/>
      </w:pPr>
      <w:r w:rsidRPr="00D93999">
        <w:lastRenderedPageBreak/>
        <w:tab/>
      </w:r>
    </w:p>
    <w:p w14:paraId="00D2FEC3" w14:textId="2620D956" w:rsidR="00F0514D" w:rsidRPr="00D93999" w:rsidRDefault="00C445B8" w:rsidP="00A9225F">
      <w:pPr>
        <w:spacing w:line="480" w:lineRule="auto"/>
      </w:pPr>
      <w:r w:rsidRPr="00D93999">
        <w:t>Constraints</w:t>
      </w:r>
    </w:p>
    <w:p w14:paraId="79F8D94A" w14:textId="745CBABD" w:rsidR="00B647E9" w:rsidRPr="00016516" w:rsidRDefault="00F0514D" w:rsidP="00016516">
      <w:pPr>
        <w:spacing w:line="480" w:lineRule="auto"/>
      </w:pPr>
      <w:r w:rsidRPr="00D93999">
        <w:tab/>
        <w:t xml:space="preserve">Previous research indicates that there are various constraints when sampling </w:t>
      </w:r>
      <w:del w:id="613" w:author="Auerbach, Ezra" w:date="2018-12-10T10:33:00Z">
        <w:r w:rsidRPr="00D93999" w:rsidDel="00A7690C">
          <w:delText xml:space="preserve">for </w:delText>
        </w:r>
      </w:del>
      <w:r w:rsidRPr="00D93999">
        <w:t xml:space="preserve">pollinator species. Landscape structure </w:t>
      </w:r>
      <w:r w:rsidR="00B00D24" w:rsidRPr="00D93999">
        <w:t xml:space="preserve">as well as floral resources </w:t>
      </w:r>
      <w:r w:rsidRPr="00D93999">
        <w:t xml:space="preserve">may influence pollinator </w:t>
      </w:r>
      <w:r w:rsidR="00B00D24" w:rsidRPr="00D93999">
        <w:t xml:space="preserve">community diversity (Rowe et al. 2018). </w:t>
      </w:r>
      <w:r w:rsidR="00684E3B" w:rsidRPr="00D93999">
        <w:t xml:space="preserve">Plant species may differ locally in terms of pollen and nectar </w:t>
      </w:r>
      <w:r w:rsidR="00EA2FDF" w:rsidRPr="00D93999">
        <w:t>resources</w:t>
      </w:r>
      <w:r w:rsidR="00684E3B" w:rsidRPr="00D93999">
        <w:t xml:space="preserve"> </w:t>
      </w:r>
      <w:ins w:id="614" w:author="Auerbach, Ezra" w:date="2018-12-10T10:33:00Z">
        <w:r w:rsidR="00A7690C">
          <w:t>that</w:t>
        </w:r>
      </w:ins>
      <w:del w:id="615" w:author="Auerbach, Ezra" w:date="2018-12-10T10:33:00Z">
        <w:r w:rsidR="00684E3B" w:rsidRPr="00D93999" w:rsidDel="00A7690C">
          <w:delText>which</w:delText>
        </w:r>
      </w:del>
      <w:r w:rsidR="00684E3B" w:rsidRPr="00D93999">
        <w:t xml:space="preserve"> may not provide species all necessary resources (Hicks et al. 2016). </w:t>
      </w:r>
      <w:r w:rsidR="00C85919" w:rsidRPr="00D93999">
        <w:t>Previous</w:t>
      </w:r>
      <w:r w:rsidR="00AE5A34" w:rsidRPr="00D93999">
        <w:t xml:space="preserve"> studies addressing habitat restoration </w:t>
      </w:r>
      <w:r w:rsidR="00C85919" w:rsidRPr="00D93999">
        <w:t xml:space="preserve">have </w:t>
      </w:r>
      <w:r w:rsidR="00AE5A34" w:rsidRPr="00D93999">
        <w:t>fail</w:t>
      </w:r>
      <w:r w:rsidR="00C85919" w:rsidRPr="00D93999">
        <w:t>ed due to poor seed establishment because many seeds may not grow without ideal or specific conditions</w:t>
      </w:r>
      <w:r w:rsidR="003953FB" w:rsidRPr="00D93999">
        <w:t xml:space="preserve"> </w:t>
      </w:r>
      <w:r w:rsidR="00D14EAA" w:rsidRPr="00D93999">
        <w:t>(</w:t>
      </w:r>
      <w:r w:rsidR="003953FB" w:rsidRPr="00D93999">
        <w:t>Suding 2011, Br</w:t>
      </w:r>
      <w:r w:rsidR="0002675C" w:rsidRPr="00D93999">
        <w:t>udvig 2017, Zirbel et al</w:t>
      </w:r>
      <w:r w:rsidR="003953FB" w:rsidRPr="00D93999">
        <w:t>.</w:t>
      </w:r>
      <w:r w:rsidR="0002675C" w:rsidRPr="00D93999">
        <w:t xml:space="preserve"> </w:t>
      </w:r>
      <w:r w:rsidR="003953FB" w:rsidRPr="00D93999">
        <w:t xml:space="preserve">2017). </w:t>
      </w:r>
      <w:r w:rsidR="00883574" w:rsidRPr="00D93999">
        <w:t xml:space="preserve">Znobia Wootan of Native American Seed indicated </w:t>
      </w:r>
      <w:r w:rsidR="00C85919" w:rsidRPr="00D93999">
        <w:t>vi</w:t>
      </w:r>
      <w:ins w:id="616" w:author="Auerbach, Ezra" w:date="2018-12-10T10:33:00Z">
        <w:r w:rsidR="00A7690C">
          <w:t>a</w:t>
        </w:r>
      </w:ins>
      <w:del w:id="617" w:author="Auerbach, Ezra" w:date="2018-12-10T10:33:00Z">
        <w:r w:rsidR="00C85919" w:rsidRPr="00D93999" w:rsidDel="00A7690C">
          <w:delText>e</w:delText>
        </w:r>
      </w:del>
      <w:r w:rsidR="00C85919" w:rsidRPr="00D93999">
        <w:t xml:space="preserve"> personal communication </w:t>
      </w:r>
      <w:r w:rsidR="00883574" w:rsidRPr="00D93999">
        <w:t>that many native prairie seed</w:t>
      </w:r>
      <w:r w:rsidR="00C85919" w:rsidRPr="00D93999">
        <w:t>s within her compan</w:t>
      </w:r>
      <w:ins w:id="618" w:author="Auerbach, Ezra" w:date="2018-12-10T10:33:00Z">
        <w:r w:rsidR="00A7690C">
          <w:t>y’s</w:t>
        </w:r>
      </w:ins>
      <w:del w:id="619" w:author="Auerbach, Ezra" w:date="2018-12-10T10:33:00Z">
        <w:r w:rsidR="00C85919" w:rsidRPr="00D93999" w:rsidDel="00A7690C">
          <w:delText>ies</w:delText>
        </w:r>
      </w:del>
      <w:r w:rsidR="00C85919" w:rsidRPr="00D93999">
        <w:t xml:space="preserve"> seed blends may </w:t>
      </w:r>
      <w:r w:rsidR="00883574" w:rsidRPr="00D93999">
        <w:t xml:space="preserve">take years to establish and species will take </w:t>
      </w:r>
      <w:r w:rsidR="004A6D82" w:rsidRPr="00D93999">
        <w:t xml:space="preserve">turns </w:t>
      </w:r>
      <w:r w:rsidR="00C85919" w:rsidRPr="00D93999">
        <w:t>dominating</w:t>
      </w:r>
      <w:r w:rsidR="004A6D82" w:rsidRPr="00D93999">
        <w:t xml:space="preserve"> the landscape depending upon weather conditions. </w:t>
      </w:r>
      <w:r w:rsidR="003235D1" w:rsidRPr="00D93999">
        <w:t>Bee bowls are one of the most widely used forms of pollinator sampling</w:t>
      </w:r>
      <w:r w:rsidR="001E6D80" w:rsidRPr="00D93999">
        <w:t xml:space="preserve"> (Droege et al. 2010)</w:t>
      </w:r>
      <w:r w:rsidR="00270565" w:rsidRPr="00D93999">
        <w:t xml:space="preserve"> because they</w:t>
      </w:r>
      <w:r w:rsidR="001E6D80" w:rsidRPr="00D93999">
        <w:t xml:space="preserve"> are extremely efficient </w:t>
      </w:r>
      <w:r w:rsidR="008C374A" w:rsidRPr="00D93999">
        <w:t xml:space="preserve">in capturing bees (Westphal et al. 2008) and extremely easy to use and replicate (Shapiro et al. 2014). </w:t>
      </w:r>
      <w:ins w:id="620" w:author="Auerbach, Ezra" w:date="2018-12-10T10:34:00Z">
        <w:r w:rsidR="00A7690C" w:rsidRPr="00A7690C">
          <w:rPr>
            <w:highlight w:val="red"/>
            <w:rPrChange w:id="621" w:author="Auerbach, Ezra" w:date="2018-12-10T10:34:00Z">
              <w:rPr/>
            </w:rPrChange>
          </w:rPr>
          <w:t>(MOVE)</w:t>
        </w:r>
        <w:r w:rsidR="00A7690C">
          <w:t xml:space="preserve"> </w:t>
        </w:r>
      </w:ins>
      <w:r w:rsidR="008C374A" w:rsidRPr="00A7690C">
        <w:rPr>
          <w:highlight w:val="green"/>
          <w:rPrChange w:id="622" w:author="Auerbach, Ezra" w:date="2018-12-10T10:34:00Z">
            <w:rPr/>
          </w:rPrChange>
        </w:rPr>
        <w:t xml:space="preserve">Bee bowls however are not the best sampling tool and sometimes collect more small bees than larger bees, possibly because smaller bees </w:t>
      </w:r>
      <w:r w:rsidR="004627F9" w:rsidRPr="00A7690C">
        <w:rPr>
          <w:highlight w:val="green"/>
          <w:rPrChange w:id="623" w:author="Auerbach, Ezra" w:date="2018-12-10T10:34:00Z">
            <w:rPr/>
          </w:rPrChange>
        </w:rPr>
        <w:t>can’t</w:t>
      </w:r>
      <w:r w:rsidR="008C374A" w:rsidRPr="00A7690C">
        <w:rPr>
          <w:highlight w:val="green"/>
          <w:rPrChange w:id="624" w:author="Auerbach, Ezra" w:date="2018-12-10T10:34:00Z">
            <w:rPr/>
          </w:rPrChange>
        </w:rPr>
        <w:t xml:space="preserve"> climb out of the soapy water (Droege et al. 2010)</w:t>
      </w:r>
      <w:r w:rsidR="004627F9" w:rsidRPr="00A7690C">
        <w:rPr>
          <w:highlight w:val="green"/>
          <w:rPrChange w:id="625" w:author="Auerbach, Ezra" w:date="2018-12-10T10:34:00Z">
            <w:rPr/>
          </w:rPrChange>
        </w:rPr>
        <w:t xml:space="preserve">. Shapiro et al. (2014) indicates that up to 30 bee bowls may be sufficient for most landscapes; however, extremely diverse </w:t>
      </w:r>
      <w:r w:rsidR="00C85919" w:rsidRPr="00A7690C">
        <w:rPr>
          <w:highlight w:val="green"/>
          <w:rPrChange w:id="626" w:author="Auerbach, Ezra" w:date="2018-12-10T10:34:00Z">
            <w:rPr/>
          </w:rPrChange>
        </w:rPr>
        <w:t>communities</w:t>
      </w:r>
      <w:r w:rsidR="004627F9" w:rsidRPr="00A7690C">
        <w:rPr>
          <w:highlight w:val="green"/>
          <w:rPrChange w:id="627" w:author="Auerbach, Ezra" w:date="2018-12-10T10:34:00Z">
            <w:rPr/>
          </w:rPrChange>
        </w:rPr>
        <w:t xml:space="preserve"> may require 30 or more bowls to account for the entire population. Lastly, research is unsure about where to place bee bowls, some research indicates that on the ground collects more species, but these results have not been replicated (Droege et al. 2010).</w:t>
      </w:r>
      <w:r w:rsidR="004627F9" w:rsidRPr="00016516">
        <w:t xml:space="preserve"> </w:t>
      </w:r>
    </w:p>
    <w:p w14:paraId="29046EBA" w14:textId="77777777" w:rsidR="004A09C5" w:rsidRPr="009C628C" w:rsidRDefault="004A09C5" w:rsidP="00016516">
      <w:pPr>
        <w:spacing w:before="100" w:beforeAutospacing="1" w:after="100" w:afterAutospacing="1" w:line="480" w:lineRule="auto"/>
        <w:ind w:left="720" w:hanging="720"/>
        <w:rPr>
          <w:ins w:id="628" w:author="Auerbach, Ezra" w:date="2018-12-10T09:23:00Z"/>
          <w:highlight w:val="yellow"/>
          <w:rPrChange w:id="629" w:author="Auerbach, Ezra" w:date="2018-12-10T09:23:00Z">
            <w:rPr>
              <w:ins w:id="630" w:author="Auerbach, Ezra" w:date="2018-12-10T09:23:00Z"/>
            </w:rPr>
          </w:rPrChange>
        </w:rPr>
      </w:pPr>
      <w:r w:rsidRPr="009C628C">
        <w:rPr>
          <w:highlight w:val="yellow"/>
          <w:rPrChange w:id="631" w:author="Auerbach, Ezra" w:date="2018-12-10T09:23:00Z">
            <w:rPr/>
          </w:rPrChange>
        </w:rPr>
        <w:t>REFERENCES</w:t>
      </w:r>
      <w:bookmarkStart w:id="632" w:name="_GoBack"/>
      <w:bookmarkEnd w:id="632"/>
    </w:p>
    <w:p w14:paraId="62CFC278" w14:textId="29C91315" w:rsidR="009C628C" w:rsidRPr="00016516" w:rsidRDefault="009C628C" w:rsidP="00016516">
      <w:pPr>
        <w:spacing w:before="100" w:beforeAutospacing="1" w:after="100" w:afterAutospacing="1" w:line="480" w:lineRule="auto"/>
        <w:ind w:left="720" w:hanging="720"/>
      </w:pPr>
      <w:ins w:id="633" w:author="Auerbach, Ezra" w:date="2018-12-10T09:23:00Z">
        <w:r w:rsidRPr="009C628C">
          <w:rPr>
            <w:rFonts w:ascii="Arial" w:hAnsi="Arial" w:cs="Arial"/>
            <w:color w:val="222222"/>
            <w:sz w:val="20"/>
            <w:szCs w:val="20"/>
            <w:highlight w:val="yellow"/>
            <w:shd w:val="clear" w:color="auto" w:fill="FFFFFF"/>
            <w:rPrChange w:id="634" w:author="Auerbach, Ezra" w:date="2018-12-10T09:23:00Z">
              <w:rPr>
                <w:rFonts w:ascii="Arial" w:hAnsi="Arial" w:cs="Arial"/>
                <w:color w:val="222222"/>
                <w:sz w:val="20"/>
                <w:szCs w:val="20"/>
                <w:shd w:val="clear" w:color="auto" w:fill="FFFFFF"/>
              </w:rPr>
            </w:rPrChange>
          </w:rPr>
          <w:lastRenderedPageBreak/>
          <w:t>Allen, V. G., Brown, C. P., Segarra, E., Green, C. J., Wheeler, T. A., Acosta-Martinez, V., &amp; Zobeck, T. M. (2008). In search of sustainable agricultural systems for the Llano Estacado of the US Southern High Plains. </w:t>
        </w:r>
        <w:r w:rsidRPr="009C628C">
          <w:rPr>
            <w:rFonts w:ascii="Arial" w:hAnsi="Arial" w:cs="Arial"/>
            <w:i/>
            <w:iCs/>
            <w:color w:val="222222"/>
            <w:sz w:val="20"/>
            <w:szCs w:val="20"/>
            <w:highlight w:val="yellow"/>
            <w:shd w:val="clear" w:color="auto" w:fill="FFFFFF"/>
            <w:rPrChange w:id="635" w:author="Auerbach, Ezra" w:date="2018-12-10T09:23:00Z">
              <w:rPr>
                <w:rFonts w:ascii="Arial" w:hAnsi="Arial" w:cs="Arial"/>
                <w:i/>
                <w:iCs/>
                <w:color w:val="222222"/>
                <w:sz w:val="20"/>
                <w:szCs w:val="20"/>
                <w:shd w:val="clear" w:color="auto" w:fill="FFFFFF"/>
              </w:rPr>
            </w:rPrChange>
          </w:rPr>
          <w:t>Agriculture, ecosystems &amp; environment</w:t>
        </w:r>
        <w:r w:rsidRPr="009C628C">
          <w:rPr>
            <w:rFonts w:ascii="Arial" w:hAnsi="Arial" w:cs="Arial"/>
            <w:color w:val="222222"/>
            <w:sz w:val="20"/>
            <w:szCs w:val="20"/>
            <w:highlight w:val="yellow"/>
            <w:shd w:val="clear" w:color="auto" w:fill="FFFFFF"/>
            <w:rPrChange w:id="636" w:author="Auerbach, Ezra" w:date="2018-12-10T09:23:00Z">
              <w:rPr>
                <w:rFonts w:ascii="Arial" w:hAnsi="Arial" w:cs="Arial"/>
                <w:color w:val="222222"/>
                <w:sz w:val="20"/>
                <w:szCs w:val="20"/>
                <w:shd w:val="clear" w:color="auto" w:fill="FFFFFF"/>
              </w:rPr>
            </w:rPrChange>
          </w:rPr>
          <w:t>, </w:t>
        </w:r>
        <w:r w:rsidRPr="009C628C">
          <w:rPr>
            <w:rFonts w:ascii="Arial" w:hAnsi="Arial" w:cs="Arial"/>
            <w:i/>
            <w:iCs/>
            <w:color w:val="222222"/>
            <w:sz w:val="20"/>
            <w:szCs w:val="20"/>
            <w:highlight w:val="yellow"/>
            <w:shd w:val="clear" w:color="auto" w:fill="FFFFFF"/>
            <w:rPrChange w:id="637" w:author="Auerbach, Ezra" w:date="2018-12-10T09:23:00Z">
              <w:rPr>
                <w:rFonts w:ascii="Arial" w:hAnsi="Arial" w:cs="Arial"/>
                <w:i/>
                <w:iCs/>
                <w:color w:val="222222"/>
                <w:sz w:val="20"/>
                <w:szCs w:val="20"/>
                <w:shd w:val="clear" w:color="auto" w:fill="FFFFFF"/>
              </w:rPr>
            </w:rPrChange>
          </w:rPr>
          <w:t>124</w:t>
        </w:r>
        <w:r w:rsidRPr="009C628C">
          <w:rPr>
            <w:rFonts w:ascii="Arial" w:hAnsi="Arial" w:cs="Arial"/>
            <w:color w:val="222222"/>
            <w:sz w:val="20"/>
            <w:szCs w:val="20"/>
            <w:highlight w:val="yellow"/>
            <w:shd w:val="clear" w:color="auto" w:fill="FFFFFF"/>
            <w:rPrChange w:id="638" w:author="Auerbach, Ezra" w:date="2018-12-10T09:23:00Z">
              <w:rPr>
                <w:rFonts w:ascii="Arial" w:hAnsi="Arial" w:cs="Arial"/>
                <w:color w:val="222222"/>
                <w:sz w:val="20"/>
                <w:szCs w:val="20"/>
                <w:shd w:val="clear" w:color="auto" w:fill="FFFFFF"/>
              </w:rPr>
            </w:rPrChange>
          </w:rPr>
          <w:t>(1-2), 3-12.</w:t>
        </w:r>
      </w:ins>
    </w:p>
    <w:p w14:paraId="2A18A00D"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bCs/>
          <w:color w:val="000000" w:themeColor="text1"/>
        </w:rPr>
        <w:t>Bartomeus, I., Ascher, J.S., Gibbs, J, Danforth, B.N., Wagner, D.L., Hedtke, S.M., &amp; Winfree, R.</w:t>
      </w:r>
      <w:r w:rsidRPr="00016516">
        <w:rPr>
          <w:rFonts w:eastAsia="Times New Roman"/>
          <w:color w:val="000000" w:themeColor="text1"/>
        </w:rPr>
        <w:t> (</w:t>
      </w:r>
      <w:r w:rsidRPr="00016516">
        <w:rPr>
          <w:rFonts w:eastAsia="Times New Roman"/>
          <w:bCs/>
          <w:color w:val="000000" w:themeColor="text1"/>
        </w:rPr>
        <w:t>2013)</w:t>
      </w:r>
      <w:r w:rsidRPr="00016516">
        <w:rPr>
          <w:rFonts w:eastAsia="Times New Roman"/>
          <w:color w:val="000000" w:themeColor="text1"/>
        </w:rPr>
        <w:t>. </w:t>
      </w:r>
      <w:hyperlink r:id="rId6" w:tgtFrame="_blank" w:history="1">
        <w:r w:rsidRPr="00016516">
          <w:rPr>
            <w:rFonts w:eastAsia="Times New Roman"/>
            <w:color w:val="000000" w:themeColor="text1"/>
          </w:rPr>
          <w:t>Historical changes in northeastern U.S. bee populations related to shared ecological traits</w:t>
        </w:r>
      </w:hyperlink>
      <w:r w:rsidRPr="00016516">
        <w:rPr>
          <w:rFonts w:eastAsia="Times New Roman"/>
          <w:color w:val="000000" w:themeColor="text1"/>
        </w:rPr>
        <w:t>. </w:t>
      </w:r>
      <w:r w:rsidRPr="00016516">
        <w:rPr>
          <w:rFonts w:eastAsia="Times New Roman"/>
          <w:i/>
          <w:iCs/>
          <w:color w:val="000000" w:themeColor="text1"/>
        </w:rPr>
        <w:t>Proceedings of the National Academy of Sciences of the United States of America,</w:t>
      </w:r>
      <w:r w:rsidRPr="00016516">
        <w:rPr>
          <w:rFonts w:eastAsia="Times New Roman"/>
          <w:i/>
          <w:color w:val="000000" w:themeColor="text1"/>
        </w:rPr>
        <w:t> </w:t>
      </w:r>
      <w:r w:rsidRPr="00016516">
        <w:rPr>
          <w:rFonts w:eastAsia="Times New Roman"/>
          <w:bCs/>
          <w:i/>
          <w:color w:val="000000" w:themeColor="text1"/>
        </w:rPr>
        <w:t>10</w:t>
      </w:r>
      <w:r w:rsidRPr="00016516">
        <w:rPr>
          <w:rFonts w:eastAsia="Times New Roman"/>
          <w:i/>
          <w:color w:val="000000" w:themeColor="text1"/>
        </w:rPr>
        <w:t xml:space="preserve">, </w:t>
      </w:r>
      <w:r w:rsidRPr="00016516">
        <w:rPr>
          <w:rFonts w:eastAsia="Times New Roman"/>
          <w:color w:val="000000" w:themeColor="text1"/>
        </w:rPr>
        <w:t>4656-4660</w:t>
      </w:r>
    </w:p>
    <w:p w14:paraId="7FFB543E" w14:textId="7A16B736" w:rsidR="003807B9" w:rsidRPr="00016516" w:rsidRDefault="004A09C5" w:rsidP="00016516">
      <w:pPr>
        <w:spacing w:before="100" w:beforeAutospacing="1" w:after="100" w:afterAutospacing="1" w:line="480" w:lineRule="auto"/>
        <w:ind w:left="720" w:hanging="720"/>
        <w:rPr>
          <w:rFonts w:eastAsia="Times New Roman"/>
          <w:color w:val="000000" w:themeColor="text1"/>
          <w:shd w:val="clear" w:color="auto" w:fill="F7FBFE"/>
        </w:rPr>
      </w:pPr>
      <w:r w:rsidRPr="00016516">
        <w:rPr>
          <w:rFonts w:eastAsia="Times New Roman"/>
          <w:color w:val="000000" w:themeColor="text1"/>
          <w:shd w:val="clear" w:color="auto" w:fill="F7FBFE"/>
        </w:rPr>
        <w:t>Bengtsson, J., Ahnström, J., &amp; Weibul,l A.C. (2005) The effects of organic agriculture on biodiversity and abundance: a meta-analysis</w:t>
      </w:r>
      <w:r w:rsidR="003807B9" w:rsidRPr="00016516">
        <w:rPr>
          <w:rFonts w:eastAsia="Times New Roman"/>
          <w:i/>
          <w:color w:val="000000" w:themeColor="text1"/>
          <w:shd w:val="clear" w:color="auto" w:fill="F7FBFE"/>
        </w:rPr>
        <w:t xml:space="preserve">. Journal of </w:t>
      </w:r>
      <w:r w:rsidRPr="00016516">
        <w:rPr>
          <w:rFonts w:eastAsia="Times New Roman"/>
          <w:i/>
          <w:color w:val="000000" w:themeColor="text1"/>
          <w:shd w:val="clear" w:color="auto" w:fill="F7FBFE"/>
        </w:rPr>
        <w:t>Applied Ecology</w:t>
      </w:r>
      <w:r w:rsidRPr="00016516">
        <w:rPr>
          <w:rFonts w:eastAsia="Times New Roman"/>
          <w:color w:val="000000" w:themeColor="text1"/>
          <w:shd w:val="clear" w:color="auto" w:fill="F7FBFE"/>
        </w:rPr>
        <w:t xml:space="preserve"> </w:t>
      </w:r>
      <w:r w:rsidRPr="00016516">
        <w:rPr>
          <w:rFonts w:eastAsia="Times New Roman"/>
          <w:i/>
          <w:color w:val="000000" w:themeColor="text1"/>
          <w:shd w:val="clear" w:color="auto" w:fill="F7FBFE"/>
        </w:rPr>
        <w:t>42</w:t>
      </w:r>
      <w:r w:rsidRPr="00016516">
        <w:rPr>
          <w:rFonts w:eastAsia="Times New Roman"/>
          <w:color w:val="000000" w:themeColor="text1"/>
          <w:shd w:val="clear" w:color="auto" w:fill="F7FBFE"/>
        </w:rPr>
        <w:t>, 261–269.</w:t>
      </w:r>
    </w:p>
    <w:p w14:paraId="7EF9FB87" w14:textId="00E20642" w:rsidR="003807B9" w:rsidRPr="00016516" w:rsidRDefault="003807B9" w:rsidP="00016516">
      <w:pPr>
        <w:spacing w:before="100" w:beforeAutospacing="1" w:after="100" w:afterAutospacing="1" w:line="480" w:lineRule="auto"/>
        <w:ind w:left="720" w:hanging="720"/>
        <w:rPr>
          <w:rFonts w:eastAsia="Times New Roman"/>
          <w:color w:val="000000" w:themeColor="text1"/>
          <w:shd w:val="clear" w:color="auto" w:fill="F7FBFE"/>
        </w:rPr>
      </w:pPr>
      <w:r w:rsidRPr="00016516">
        <w:rPr>
          <w:color w:val="222222"/>
          <w:shd w:val="clear" w:color="auto" w:fill="FFFFFF"/>
        </w:rPr>
        <w:t>Bolen, E.G., Smith, L.M., &amp; Schramm, H.L. (1989). Playa lakes: prairie wetlands of the Southern High Plains. </w:t>
      </w:r>
      <w:r w:rsidRPr="00016516">
        <w:rPr>
          <w:i/>
          <w:iCs/>
          <w:color w:val="222222"/>
          <w:shd w:val="clear" w:color="auto" w:fill="FFFFFF"/>
        </w:rPr>
        <w:t>BioScience</w:t>
      </w:r>
      <w:r w:rsidRPr="00016516">
        <w:rPr>
          <w:color w:val="222222"/>
          <w:shd w:val="clear" w:color="auto" w:fill="FFFFFF"/>
        </w:rPr>
        <w:t>, </w:t>
      </w:r>
      <w:r w:rsidRPr="00016516">
        <w:rPr>
          <w:i/>
          <w:iCs/>
          <w:color w:val="222222"/>
          <w:shd w:val="clear" w:color="auto" w:fill="FFFFFF"/>
        </w:rPr>
        <w:t>39</w:t>
      </w:r>
      <w:r w:rsidRPr="00016516">
        <w:rPr>
          <w:color w:val="222222"/>
          <w:shd w:val="clear" w:color="auto" w:fill="FFFFFF"/>
        </w:rPr>
        <w:t>(9), 615-623.</w:t>
      </w:r>
    </w:p>
    <w:p w14:paraId="3AAAFFBB"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rFonts w:eastAsia="Times New Roman"/>
          <w:color w:val="000000" w:themeColor="text1"/>
          <w:shd w:val="clear" w:color="auto" w:fill="FFFFFF"/>
        </w:rPr>
        <w:t xml:space="preserve">Bosch, J., &amp; Kemp, W.P. (2002). Developing and establishing bee species as crop pollinators: the example of </w:t>
      </w:r>
      <w:r w:rsidRPr="00016516">
        <w:rPr>
          <w:rFonts w:eastAsia="Times New Roman"/>
          <w:i/>
          <w:color w:val="000000" w:themeColor="text1"/>
          <w:shd w:val="clear" w:color="auto" w:fill="FFFFFF"/>
        </w:rPr>
        <w:t>Osmia spp.(</w:t>
      </w:r>
      <w:r w:rsidRPr="00016516">
        <w:rPr>
          <w:rFonts w:eastAsia="Times New Roman"/>
          <w:color w:val="000000" w:themeColor="text1"/>
          <w:shd w:val="clear" w:color="auto" w:fill="FFFFFF"/>
        </w:rPr>
        <w:t>Hymenoptera: Megachilidae) and fruit trees. </w:t>
      </w:r>
      <w:r w:rsidRPr="00016516">
        <w:rPr>
          <w:rFonts w:eastAsia="Times New Roman"/>
          <w:i/>
          <w:iCs/>
          <w:color w:val="000000" w:themeColor="text1"/>
        </w:rPr>
        <w:t>Bulletin of entomological research</w:t>
      </w:r>
      <w:r w:rsidRPr="00016516">
        <w:rPr>
          <w:rFonts w:eastAsia="Times New Roman"/>
          <w:color w:val="000000" w:themeColor="text1"/>
          <w:shd w:val="clear" w:color="auto" w:fill="FFFFFF"/>
        </w:rPr>
        <w:t>, </w:t>
      </w:r>
      <w:r w:rsidRPr="00016516">
        <w:rPr>
          <w:rFonts w:eastAsia="Times New Roman"/>
          <w:i/>
          <w:iCs/>
          <w:color w:val="000000" w:themeColor="text1"/>
        </w:rPr>
        <w:t>92</w:t>
      </w:r>
      <w:r w:rsidRPr="00016516">
        <w:rPr>
          <w:rFonts w:eastAsia="Times New Roman"/>
          <w:color w:val="000000" w:themeColor="text1"/>
          <w:shd w:val="clear" w:color="auto" w:fill="FFFFFF"/>
        </w:rPr>
        <w:t>(1), 3-16.</w:t>
      </w:r>
    </w:p>
    <w:p w14:paraId="4D217715"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 xml:space="preserve">Bosch, J., Kemp, W., &amp; Trostle, G. (2006). Bee population returns and cherry yields in an orchard pollinated with </w:t>
      </w:r>
      <w:r w:rsidRPr="00016516">
        <w:rPr>
          <w:i/>
          <w:color w:val="000000" w:themeColor="text1"/>
        </w:rPr>
        <w:t>Osmia lignaria</w:t>
      </w:r>
      <w:r w:rsidRPr="00016516">
        <w:rPr>
          <w:color w:val="000000" w:themeColor="text1"/>
        </w:rPr>
        <w:t xml:space="preserve"> (Hymenoptera: Megachilidae). </w:t>
      </w:r>
      <w:r w:rsidRPr="00016516">
        <w:rPr>
          <w:i/>
          <w:color w:val="000000" w:themeColor="text1"/>
        </w:rPr>
        <w:t>Journal of Economic Entomology 99</w:t>
      </w:r>
      <w:r w:rsidRPr="00016516">
        <w:rPr>
          <w:color w:val="000000" w:themeColor="text1"/>
        </w:rPr>
        <w:t xml:space="preserve">, 408–413. </w:t>
      </w:r>
    </w:p>
    <w:p w14:paraId="17E24BC7" w14:textId="77777777" w:rsidR="004A09C5" w:rsidRPr="00016516" w:rsidRDefault="004A09C5" w:rsidP="00016516">
      <w:pPr>
        <w:pStyle w:val="NormalWeb"/>
        <w:spacing w:line="480" w:lineRule="auto"/>
        <w:ind w:left="720" w:hanging="720"/>
        <w:rPr>
          <w:color w:val="000000" w:themeColor="text1"/>
        </w:rPr>
      </w:pPr>
      <w:r w:rsidRPr="00016516">
        <w:rPr>
          <w:bCs/>
          <w:color w:val="000000" w:themeColor="text1"/>
        </w:rPr>
        <w:t>Brudvig, L. A. (2017)</w:t>
      </w:r>
      <w:r w:rsidRPr="00016516">
        <w:rPr>
          <w:color w:val="000000" w:themeColor="text1"/>
        </w:rPr>
        <w:t xml:space="preserve">. Toward prediction in the restoration of biodiversity. </w:t>
      </w:r>
      <w:r w:rsidRPr="00016516">
        <w:rPr>
          <w:i/>
          <w:color w:val="000000" w:themeColor="text1"/>
        </w:rPr>
        <w:t>Journal of Applied Ecology, 54</w:t>
      </w:r>
      <w:r w:rsidRPr="00016516">
        <w:rPr>
          <w:color w:val="000000" w:themeColor="text1"/>
        </w:rPr>
        <w:t xml:space="preserve">, 1013–1017. </w:t>
      </w:r>
    </w:p>
    <w:p w14:paraId="5F81E164"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hd w:val="clear" w:color="auto" w:fill="FFFFFF"/>
        </w:rPr>
        <w:lastRenderedPageBreak/>
        <w:t>Calderone, N.W. (2012). Insect pollinated crops, insect pollinators and US agriculture: trend analysis of aggregate data for the period 1992–2009. </w:t>
      </w:r>
      <w:r w:rsidRPr="00016516">
        <w:rPr>
          <w:rFonts w:eastAsia="Times New Roman"/>
          <w:i/>
          <w:iCs/>
          <w:color w:val="000000" w:themeColor="text1"/>
        </w:rPr>
        <w:t>PloS one</w:t>
      </w:r>
      <w:r w:rsidRPr="00016516">
        <w:rPr>
          <w:rFonts w:eastAsia="Times New Roman"/>
          <w:color w:val="000000" w:themeColor="text1"/>
          <w:shd w:val="clear" w:color="auto" w:fill="FFFFFF"/>
        </w:rPr>
        <w:t>, </w:t>
      </w:r>
      <w:r w:rsidRPr="00016516">
        <w:rPr>
          <w:rFonts w:eastAsia="Times New Roman"/>
          <w:i/>
          <w:iCs/>
          <w:color w:val="000000" w:themeColor="text1"/>
        </w:rPr>
        <w:t>7</w:t>
      </w:r>
      <w:r w:rsidRPr="00016516">
        <w:rPr>
          <w:rFonts w:eastAsia="Times New Roman"/>
          <w:color w:val="000000" w:themeColor="text1"/>
          <w:shd w:val="clear" w:color="auto" w:fill="FFFFFF"/>
        </w:rPr>
        <w:t>(5), e37235.</w:t>
      </w:r>
    </w:p>
    <w:p w14:paraId="14B099D7"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hd w:val="clear" w:color="auto" w:fill="FFFFFF"/>
        </w:rPr>
        <w:t>Cane, J.H., Dobson, H.E., &amp; Boyer, B. (2017). Timing and size of daily pollen meals eaten by adult females of a solitary bee (</w:t>
      </w:r>
      <w:r w:rsidRPr="00016516">
        <w:rPr>
          <w:rFonts w:eastAsia="Times New Roman"/>
          <w:i/>
          <w:color w:val="000000" w:themeColor="text1"/>
          <w:shd w:val="clear" w:color="auto" w:fill="FFFFFF"/>
        </w:rPr>
        <w:t>Nomia melanderi</w:t>
      </w:r>
      <w:r w:rsidRPr="00016516">
        <w:rPr>
          <w:rFonts w:eastAsia="Times New Roman"/>
          <w:color w:val="000000" w:themeColor="text1"/>
          <w:shd w:val="clear" w:color="auto" w:fill="FFFFFF"/>
        </w:rPr>
        <w:t>)(Apiformes: Halictidae). </w:t>
      </w:r>
      <w:r w:rsidRPr="00016516">
        <w:rPr>
          <w:rFonts w:eastAsia="Times New Roman"/>
          <w:i/>
          <w:iCs/>
          <w:color w:val="000000" w:themeColor="text1"/>
        </w:rPr>
        <w:t>Apidologie</w:t>
      </w:r>
      <w:r w:rsidRPr="00016516">
        <w:rPr>
          <w:rFonts w:eastAsia="Times New Roman"/>
          <w:color w:val="000000" w:themeColor="text1"/>
          <w:shd w:val="clear" w:color="auto" w:fill="FFFFFF"/>
        </w:rPr>
        <w:t>, </w:t>
      </w:r>
      <w:r w:rsidRPr="00016516">
        <w:rPr>
          <w:rFonts w:eastAsia="Times New Roman"/>
          <w:i/>
          <w:iCs/>
          <w:color w:val="000000" w:themeColor="text1"/>
        </w:rPr>
        <w:t>48</w:t>
      </w:r>
      <w:r w:rsidRPr="00016516">
        <w:rPr>
          <w:rFonts w:eastAsia="Times New Roman"/>
          <w:color w:val="000000" w:themeColor="text1"/>
          <w:shd w:val="clear" w:color="auto" w:fill="FFFFFF"/>
        </w:rPr>
        <w:t>(1), 17-30.</w:t>
      </w:r>
    </w:p>
    <w:p w14:paraId="560A7EC8"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hd w:val="clear" w:color="auto" w:fill="FFFFFF"/>
        </w:rPr>
        <w:t>Dalmazzo, M., &amp; Vossler, F. G. (2015). Assessment of the pollen diet in a wood-dwelling augochlorine bee (</w:t>
      </w:r>
      <w:r w:rsidRPr="00016516">
        <w:rPr>
          <w:rFonts w:eastAsia="Times New Roman"/>
          <w:i/>
          <w:color w:val="000000" w:themeColor="text1"/>
          <w:shd w:val="clear" w:color="auto" w:fill="FFFFFF"/>
        </w:rPr>
        <w:t>Halictidae</w:t>
      </w:r>
      <w:r w:rsidRPr="00016516">
        <w:rPr>
          <w:rFonts w:eastAsia="Times New Roman"/>
          <w:color w:val="000000" w:themeColor="text1"/>
          <w:shd w:val="clear" w:color="auto" w:fill="FFFFFF"/>
        </w:rPr>
        <w:t>) using different approaches. </w:t>
      </w:r>
      <w:r w:rsidRPr="00016516">
        <w:rPr>
          <w:rFonts w:eastAsia="Times New Roman"/>
          <w:i/>
          <w:iCs/>
          <w:color w:val="000000" w:themeColor="text1"/>
        </w:rPr>
        <w:t>Apidologie</w:t>
      </w:r>
      <w:r w:rsidRPr="00016516">
        <w:rPr>
          <w:rFonts w:eastAsia="Times New Roman"/>
          <w:color w:val="000000" w:themeColor="text1"/>
          <w:shd w:val="clear" w:color="auto" w:fill="FFFFFF"/>
        </w:rPr>
        <w:t>, </w:t>
      </w:r>
      <w:r w:rsidRPr="00016516">
        <w:rPr>
          <w:rFonts w:eastAsia="Times New Roman"/>
          <w:i/>
          <w:iCs/>
          <w:color w:val="000000" w:themeColor="text1"/>
        </w:rPr>
        <w:t>46</w:t>
      </w:r>
      <w:r w:rsidRPr="00016516">
        <w:rPr>
          <w:rFonts w:eastAsia="Times New Roman"/>
          <w:color w:val="000000" w:themeColor="text1"/>
          <w:shd w:val="clear" w:color="auto" w:fill="FFFFFF"/>
        </w:rPr>
        <w:t>(4), 478-488.</w:t>
      </w:r>
    </w:p>
    <w:p w14:paraId="6BAEA8E7" w14:textId="77777777" w:rsidR="004A09C5" w:rsidRPr="00016516" w:rsidRDefault="004A09C5" w:rsidP="00016516">
      <w:pPr>
        <w:spacing w:before="100" w:beforeAutospacing="1" w:after="100" w:afterAutospacing="1" w:line="480" w:lineRule="auto"/>
        <w:ind w:left="720" w:hanging="720"/>
        <w:rPr>
          <w:color w:val="000000" w:themeColor="text1"/>
        </w:rPr>
      </w:pPr>
      <w:r w:rsidRPr="00016516">
        <w:rPr>
          <w:color w:val="000000" w:themeColor="text1"/>
        </w:rPr>
        <w:t xml:space="preserve">Danforth, B.N., Sipes, S., Fang, J., &amp; Brady S.G. (2006). The history of early bee diversification based on five genes plus morphology, </w:t>
      </w:r>
      <w:r w:rsidRPr="00016516">
        <w:rPr>
          <w:rFonts w:eastAsia="Times New Roman"/>
          <w:i/>
          <w:shd w:val="clear" w:color="auto" w:fill="FFFFFF"/>
        </w:rPr>
        <w:t>Proceedings of the National Academy of Sciences of the United States of America,</w:t>
      </w:r>
      <w:r w:rsidRPr="00016516">
        <w:rPr>
          <w:i/>
          <w:color w:val="000000" w:themeColor="text1"/>
        </w:rPr>
        <w:t xml:space="preserve"> 103</w:t>
      </w:r>
      <w:r w:rsidRPr="00016516">
        <w:rPr>
          <w:color w:val="000000" w:themeColor="text1"/>
        </w:rPr>
        <w:t xml:space="preserve">, 15118–15123. </w:t>
      </w:r>
    </w:p>
    <w:p w14:paraId="2692957D"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Droege, S. (2012) The very handy manual: how to catch and identify bees and manage a collection. http://www.pwrc.usgs.gov/nativebees/Handy%20Bee%20Manual/Handy%20Bee%20Manual.pdf</w:t>
      </w:r>
    </w:p>
    <w:p w14:paraId="607DA1B8"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 xml:space="preserve">Droege, S., Tepedino, V.J., LeBuhn, G., Link, W., Minckley, R.L., Chen, Q., &amp; Conrad, C. (2010) Spatial patterns of bee captures in North American bowl trapping surveys. </w:t>
      </w:r>
      <w:r w:rsidRPr="00016516">
        <w:rPr>
          <w:i/>
          <w:color w:val="000000" w:themeColor="text1"/>
        </w:rPr>
        <w:t>Insect Conservation Diversity</w:t>
      </w:r>
      <w:r w:rsidRPr="00016516">
        <w:rPr>
          <w:color w:val="000000" w:themeColor="text1"/>
        </w:rPr>
        <w:t xml:space="preserve"> 3:15–23. </w:t>
      </w:r>
    </w:p>
    <w:p w14:paraId="4EB1EA5B" w14:textId="77777777" w:rsidR="004A09C5" w:rsidRPr="00016516" w:rsidRDefault="004A09C5" w:rsidP="00016516">
      <w:pPr>
        <w:spacing w:before="100" w:beforeAutospacing="1" w:after="100" w:afterAutospacing="1" w:line="480" w:lineRule="auto"/>
        <w:ind w:left="720" w:hanging="720"/>
        <w:rPr>
          <w:rFonts w:eastAsia="Times New Roman"/>
          <w:color w:val="222222"/>
          <w:shd w:val="clear" w:color="auto" w:fill="FFFFFF"/>
        </w:rPr>
      </w:pPr>
      <w:r w:rsidRPr="00016516">
        <w:rPr>
          <w:rFonts w:eastAsia="Times New Roman"/>
          <w:color w:val="222222"/>
          <w:shd w:val="clear" w:color="auto" w:fill="FFFFFF"/>
        </w:rPr>
        <w:t>Evans, J.D., Saegerman, C., Mullin, C., Haubruge, E., Nguyen, B.K., Frazier, M., Frazier, J., Cox-Foster, D., Chen, Y., Underwood, R. &amp; Tarpy, D.R., (2009). Colony collapse disorder: a descriptive study.</w:t>
      </w:r>
      <w:r w:rsidRPr="00016516">
        <w:rPr>
          <w:rStyle w:val="apple-converted-space"/>
          <w:color w:val="222222"/>
          <w:shd w:val="clear" w:color="auto" w:fill="FFFFFF"/>
        </w:rPr>
        <w:t> </w:t>
      </w:r>
      <w:r w:rsidRPr="00016516">
        <w:rPr>
          <w:rFonts w:eastAsia="Times New Roman"/>
          <w:i/>
          <w:iCs/>
          <w:color w:val="222222"/>
        </w:rPr>
        <w:t>PloS one</w:t>
      </w:r>
      <w:r w:rsidRPr="00016516">
        <w:rPr>
          <w:rFonts w:eastAsia="Times New Roman"/>
          <w:color w:val="222222"/>
          <w:shd w:val="clear" w:color="auto" w:fill="FFFFFF"/>
        </w:rPr>
        <w:t>,</w:t>
      </w:r>
      <w:r w:rsidRPr="00016516">
        <w:rPr>
          <w:rStyle w:val="apple-converted-space"/>
          <w:color w:val="222222"/>
          <w:shd w:val="clear" w:color="auto" w:fill="FFFFFF"/>
        </w:rPr>
        <w:t> </w:t>
      </w:r>
      <w:r w:rsidRPr="00016516">
        <w:rPr>
          <w:rFonts w:eastAsia="Times New Roman"/>
          <w:i/>
          <w:iCs/>
          <w:color w:val="222222"/>
        </w:rPr>
        <w:t>4</w:t>
      </w:r>
      <w:r w:rsidRPr="00016516">
        <w:rPr>
          <w:rFonts w:eastAsia="Times New Roman"/>
          <w:color w:val="222222"/>
          <w:shd w:val="clear" w:color="auto" w:fill="FFFFFF"/>
        </w:rPr>
        <w:t>(8), p.e6481.</w:t>
      </w:r>
    </w:p>
    <w:p w14:paraId="1A788F16"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lastRenderedPageBreak/>
        <w:t xml:space="preserve">Gallai, N., Salles, J.M., Settele, J., Vaissiere, B.E. (2009). Economic valuation of the vulnerability of world agriculture confronted with pollinator decline. </w:t>
      </w:r>
      <w:r w:rsidRPr="00016516">
        <w:rPr>
          <w:i/>
          <w:color w:val="000000" w:themeColor="text1"/>
        </w:rPr>
        <w:t>Ecological Economics, 68</w:t>
      </w:r>
      <w:r w:rsidRPr="00016516">
        <w:rPr>
          <w:color w:val="000000" w:themeColor="text1"/>
        </w:rPr>
        <w:t>, 810–821.</w:t>
      </w:r>
    </w:p>
    <w:p w14:paraId="1E15F34B" w14:textId="77777777" w:rsidR="004A09C5" w:rsidRPr="00016516" w:rsidRDefault="004A09C5" w:rsidP="00016516">
      <w:pPr>
        <w:spacing w:before="100" w:beforeAutospacing="1" w:after="100" w:afterAutospacing="1" w:line="480" w:lineRule="auto"/>
        <w:ind w:left="720" w:hanging="720"/>
        <w:rPr>
          <w:rFonts w:eastAsia="Times New Roman"/>
        </w:rPr>
      </w:pPr>
      <w:r w:rsidRPr="00016516">
        <w:rPr>
          <w:rFonts w:eastAsia="Times New Roman"/>
          <w:color w:val="222222"/>
          <w:shd w:val="clear" w:color="auto" w:fill="FFFFFF"/>
        </w:rPr>
        <w:t>Garibaldi, L.A., Steffan</w:t>
      </w:r>
      <w:r w:rsidRPr="00016516">
        <w:rPr>
          <w:rFonts w:eastAsia="Calibri"/>
          <w:color w:val="222222"/>
          <w:shd w:val="clear" w:color="auto" w:fill="FFFFFF"/>
        </w:rPr>
        <w:t>‐</w:t>
      </w:r>
      <w:r w:rsidRPr="00016516">
        <w:rPr>
          <w:rFonts w:eastAsia="Times New Roman"/>
          <w:color w:val="222222"/>
          <w:shd w:val="clear" w:color="auto" w:fill="FFFFFF"/>
        </w:rPr>
        <w:t>Dewenter, I., Kremen, C., Morales, J.M., Bommarco, R., Cunningham, S.A., Carvalheiro, L.G., Chacoff, N.P., Dudenhöffer, J.H., Greenleaf, S.S. &amp; Holzschuh, A. (2011). Stability of pollination services decreases with isolation from natural areas despite honey bee visits. </w:t>
      </w:r>
      <w:r w:rsidRPr="00016516">
        <w:rPr>
          <w:rFonts w:eastAsia="Times New Roman"/>
          <w:i/>
          <w:iCs/>
          <w:color w:val="222222"/>
        </w:rPr>
        <w:t>Ecology letters</w:t>
      </w:r>
      <w:r w:rsidRPr="00016516">
        <w:rPr>
          <w:rFonts w:eastAsia="Times New Roman"/>
          <w:color w:val="222222"/>
          <w:shd w:val="clear" w:color="auto" w:fill="FFFFFF"/>
        </w:rPr>
        <w:t>, </w:t>
      </w:r>
      <w:r w:rsidRPr="00016516">
        <w:rPr>
          <w:rFonts w:eastAsia="Times New Roman"/>
          <w:i/>
          <w:iCs/>
          <w:color w:val="222222"/>
        </w:rPr>
        <w:t>14</w:t>
      </w:r>
      <w:r w:rsidRPr="00016516">
        <w:rPr>
          <w:rFonts w:eastAsia="Times New Roman"/>
          <w:color w:val="222222"/>
          <w:shd w:val="clear" w:color="auto" w:fill="FFFFFF"/>
        </w:rPr>
        <w:t>(10), 1062-1072.</w:t>
      </w:r>
    </w:p>
    <w:p w14:paraId="4B2355D8"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hd w:val="clear" w:color="auto" w:fill="FFFFFF"/>
        </w:rPr>
        <w:t>Gathmann, A., &amp; Tscharntke, T. (2002). Foraging ranges of solitary bees. </w:t>
      </w:r>
      <w:r w:rsidRPr="00016516">
        <w:rPr>
          <w:rFonts w:eastAsia="Times New Roman"/>
          <w:i/>
          <w:iCs/>
          <w:color w:val="000000" w:themeColor="text1"/>
        </w:rPr>
        <w:t>Journal of animal ecology</w:t>
      </w:r>
      <w:r w:rsidRPr="00016516">
        <w:rPr>
          <w:rFonts w:eastAsia="Times New Roman"/>
          <w:color w:val="000000" w:themeColor="text1"/>
          <w:shd w:val="clear" w:color="auto" w:fill="FFFFFF"/>
        </w:rPr>
        <w:t>, </w:t>
      </w:r>
      <w:r w:rsidRPr="00016516">
        <w:rPr>
          <w:rFonts w:eastAsia="Times New Roman"/>
          <w:i/>
          <w:iCs/>
          <w:color w:val="000000" w:themeColor="text1"/>
        </w:rPr>
        <w:t>71</w:t>
      </w:r>
      <w:r w:rsidRPr="00016516">
        <w:rPr>
          <w:rFonts w:eastAsia="Times New Roman"/>
          <w:color w:val="000000" w:themeColor="text1"/>
          <w:shd w:val="clear" w:color="auto" w:fill="FFFFFF"/>
        </w:rPr>
        <w:t>(5), 757-764.</w:t>
      </w:r>
    </w:p>
    <w:p w14:paraId="25A111E4" w14:textId="6169BFB9" w:rsidR="004A09C5" w:rsidRPr="00016516" w:rsidRDefault="004A09C5" w:rsidP="00016516">
      <w:pPr>
        <w:pStyle w:val="NormalWeb"/>
        <w:spacing w:line="480" w:lineRule="auto"/>
        <w:ind w:left="720" w:hanging="720"/>
        <w:rPr>
          <w:color w:val="000000" w:themeColor="text1"/>
        </w:rPr>
      </w:pPr>
      <w:r w:rsidRPr="00016516">
        <w:rPr>
          <w:color w:val="000000" w:themeColor="text1"/>
        </w:rPr>
        <w:t xml:space="preserve">Genersch, E. (2010). American Foulbrood in </w:t>
      </w:r>
      <w:del w:id="639" w:author="Auerbach, Ezra" w:date="2018-12-07T12:11:00Z">
        <w:r w:rsidRPr="00016516" w:rsidDel="00BC7555">
          <w:rPr>
            <w:color w:val="000000" w:themeColor="text1"/>
          </w:rPr>
          <w:delText>honeybee</w:delText>
        </w:r>
      </w:del>
      <w:ins w:id="640" w:author="Auerbach, Ezra" w:date="2018-12-07T12:11:00Z">
        <w:r w:rsidR="00BC7555">
          <w:rPr>
            <w:color w:val="000000" w:themeColor="text1"/>
          </w:rPr>
          <w:t>honey bee</w:t>
        </w:r>
      </w:ins>
      <w:r w:rsidRPr="00016516">
        <w:rPr>
          <w:color w:val="000000" w:themeColor="text1"/>
        </w:rPr>
        <w:t xml:space="preserve">s and its causative agent, </w:t>
      </w:r>
      <w:r w:rsidRPr="00016516">
        <w:rPr>
          <w:i/>
          <w:color w:val="000000" w:themeColor="text1"/>
        </w:rPr>
        <w:t>Paenibacillus larvae</w:t>
      </w:r>
      <w:r w:rsidRPr="00016516">
        <w:rPr>
          <w:color w:val="000000" w:themeColor="text1"/>
        </w:rPr>
        <w:t xml:space="preserve">. </w:t>
      </w:r>
      <w:r w:rsidRPr="00016516">
        <w:rPr>
          <w:i/>
          <w:color w:val="000000" w:themeColor="text1"/>
        </w:rPr>
        <w:t xml:space="preserve">Journal of Invertebrate Pathology, </w:t>
      </w:r>
      <w:r w:rsidRPr="00016516">
        <w:rPr>
          <w:bCs/>
          <w:i/>
          <w:color w:val="000000" w:themeColor="text1"/>
        </w:rPr>
        <w:t>103</w:t>
      </w:r>
      <w:r w:rsidRPr="00016516">
        <w:rPr>
          <w:b/>
          <w:bCs/>
          <w:color w:val="000000" w:themeColor="text1"/>
        </w:rPr>
        <w:t xml:space="preserve">, </w:t>
      </w:r>
      <w:r w:rsidRPr="00016516">
        <w:rPr>
          <w:color w:val="000000" w:themeColor="text1"/>
        </w:rPr>
        <w:t xml:space="preserve">S10-S19. </w:t>
      </w:r>
    </w:p>
    <w:p w14:paraId="2F382A2D"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Genersch, E., Yue, C., Fries, I., &amp; De Miranda, J.R. (2006). Detection of Deformed wing virus, a honey bee viral pathogen, in bumble bees (</w:t>
      </w:r>
      <w:r w:rsidRPr="00016516">
        <w:rPr>
          <w:i/>
          <w:color w:val="000000" w:themeColor="text1"/>
        </w:rPr>
        <w:t>Bombus terrestris</w:t>
      </w:r>
      <w:r w:rsidRPr="00016516">
        <w:rPr>
          <w:color w:val="000000" w:themeColor="text1"/>
        </w:rPr>
        <w:t xml:space="preserve"> and </w:t>
      </w:r>
      <w:r w:rsidRPr="00016516">
        <w:rPr>
          <w:i/>
          <w:color w:val="000000" w:themeColor="text1"/>
        </w:rPr>
        <w:t>Bombus pascuorum</w:t>
      </w:r>
      <w:r w:rsidRPr="00016516">
        <w:rPr>
          <w:color w:val="000000" w:themeColor="text1"/>
        </w:rPr>
        <w:t>) with wing deformities.</w:t>
      </w:r>
      <w:r w:rsidRPr="00016516">
        <w:rPr>
          <w:i/>
          <w:color w:val="000000" w:themeColor="text1"/>
        </w:rPr>
        <w:t xml:space="preserve"> Journal of Invertebrate Pathology,</w:t>
      </w:r>
      <w:r w:rsidRPr="00016516">
        <w:rPr>
          <w:b/>
          <w:bCs/>
          <w:color w:val="000000" w:themeColor="text1"/>
        </w:rPr>
        <w:t xml:space="preserve"> </w:t>
      </w:r>
      <w:r w:rsidRPr="00016516">
        <w:rPr>
          <w:bCs/>
          <w:i/>
          <w:color w:val="000000" w:themeColor="text1"/>
        </w:rPr>
        <w:t>91</w:t>
      </w:r>
      <w:r w:rsidRPr="00016516">
        <w:rPr>
          <w:color w:val="000000" w:themeColor="text1"/>
        </w:rPr>
        <w:t xml:space="preserve">, 61–63. </w:t>
      </w:r>
    </w:p>
    <w:p w14:paraId="18B6CBBA" w14:textId="77777777" w:rsidR="004A09C5" w:rsidRPr="00016516" w:rsidRDefault="004A09C5" w:rsidP="00016516">
      <w:pPr>
        <w:pStyle w:val="NormalWeb"/>
        <w:spacing w:line="480" w:lineRule="auto"/>
        <w:ind w:left="720" w:hanging="720"/>
        <w:rPr>
          <w:color w:val="000000" w:themeColor="text1"/>
        </w:rPr>
      </w:pPr>
      <w:r w:rsidRPr="00016516">
        <w:rPr>
          <w:bCs/>
          <w:color w:val="000000" w:themeColor="text1"/>
        </w:rPr>
        <w:t>Gibbs, J., Ascher, J. S., Rightmyer, M. G., Isaacs, R. (2017)</w:t>
      </w:r>
      <w:r w:rsidRPr="00016516">
        <w:rPr>
          <w:color w:val="000000" w:themeColor="text1"/>
        </w:rPr>
        <w:t xml:space="preserve">. The bees of Michigan (Hymenoptera: Apoidea: Anthophila), with notes on distribution, taxonomy, pollination, and natural history. </w:t>
      </w:r>
      <w:r w:rsidRPr="00016516">
        <w:rPr>
          <w:i/>
          <w:color w:val="000000" w:themeColor="text1"/>
        </w:rPr>
        <w:t>Zootaxa. 4352</w:t>
      </w:r>
      <w:r w:rsidRPr="00016516">
        <w:rPr>
          <w:color w:val="000000" w:themeColor="text1"/>
        </w:rPr>
        <w:t xml:space="preserve">, 1–160. </w:t>
      </w:r>
    </w:p>
    <w:p w14:paraId="37B26E12"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hd w:val="clear" w:color="auto" w:fill="FFFFFF"/>
        </w:rPr>
        <w:t>Goulson, D., Nicholls, E., Botías, C., &amp; Rotheray, E. L. (2015). Bee declines driven by combined stress from parasites, pesticides, and lack of flowers. </w:t>
      </w:r>
      <w:r w:rsidRPr="00016516">
        <w:rPr>
          <w:rFonts w:eastAsia="Times New Roman"/>
          <w:i/>
          <w:iCs/>
          <w:color w:val="000000" w:themeColor="text1"/>
        </w:rPr>
        <w:t>Science</w:t>
      </w:r>
      <w:r w:rsidRPr="00016516">
        <w:rPr>
          <w:rFonts w:eastAsia="Times New Roman"/>
          <w:color w:val="000000" w:themeColor="text1"/>
          <w:shd w:val="clear" w:color="auto" w:fill="FFFFFF"/>
        </w:rPr>
        <w:t>, </w:t>
      </w:r>
      <w:r w:rsidRPr="00016516">
        <w:rPr>
          <w:rFonts w:eastAsia="Times New Roman"/>
          <w:i/>
          <w:iCs/>
          <w:color w:val="000000" w:themeColor="text1"/>
        </w:rPr>
        <w:t>347</w:t>
      </w:r>
      <w:r w:rsidRPr="00016516">
        <w:rPr>
          <w:rFonts w:eastAsia="Times New Roman"/>
          <w:color w:val="000000" w:themeColor="text1"/>
          <w:shd w:val="clear" w:color="auto" w:fill="FFFFFF"/>
        </w:rPr>
        <w:t>(6229), 1255957.</w:t>
      </w:r>
    </w:p>
    <w:p w14:paraId="533577AA"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lastRenderedPageBreak/>
        <w:t>Graystock, P., Yates, K., Darvill, B., Goulson, D., &amp; Hughes, W.O.H. (2013). Emerging dangers: deadly effects of an emergent parasite in a new pollinator host</w:t>
      </w:r>
      <w:r w:rsidRPr="00016516">
        <w:rPr>
          <w:i/>
          <w:color w:val="000000" w:themeColor="text1"/>
        </w:rPr>
        <w:t xml:space="preserve"> Journal of Invertebrate Pathology</w:t>
      </w:r>
      <w:r w:rsidRPr="00016516">
        <w:rPr>
          <w:color w:val="000000" w:themeColor="text1"/>
        </w:rPr>
        <w:t xml:space="preserve">, </w:t>
      </w:r>
      <w:r w:rsidRPr="00016516">
        <w:rPr>
          <w:bCs/>
          <w:i/>
          <w:color w:val="000000" w:themeColor="text1"/>
        </w:rPr>
        <w:t>114</w:t>
      </w:r>
      <w:r w:rsidRPr="00016516">
        <w:rPr>
          <w:color w:val="000000" w:themeColor="text1"/>
        </w:rPr>
        <w:t xml:space="preserve">, 114–119 </w:t>
      </w:r>
    </w:p>
    <w:p w14:paraId="0E0AA868" w14:textId="433FC7D5" w:rsidR="00016516" w:rsidRPr="00016516" w:rsidRDefault="004A09C5"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rFonts w:eastAsia="Times New Roman"/>
          <w:color w:val="000000" w:themeColor="text1"/>
          <w:shd w:val="clear" w:color="auto" w:fill="FFFFFF"/>
        </w:rPr>
        <w:t>Greenleaf, S.S., Williams, N.M., Winfree, R., &amp; Kremen, C. (2007). Bee foraging ranges and their relationship to body size. </w:t>
      </w:r>
      <w:r w:rsidRPr="00016516">
        <w:rPr>
          <w:rFonts w:eastAsia="Times New Roman"/>
          <w:i/>
          <w:iCs/>
          <w:color w:val="000000" w:themeColor="text1"/>
        </w:rPr>
        <w:t>Oecologia</w:t>
      </w:r>
      <w:r w:rsidRPr="00016516">
        <w:rPr>
          <w:rFonts w:eastAsia="Times New Roman"/>
          <w:color w:val="000000" w:themeColor="text1"/>
          <w:shd w:val="clear" w:color="auto" w:fill="FFFFFF"/>
        </w:rPr>
        <w:t>, </w:t>
      </w:r>
      <w:r w:rsidRPr="00016516">
        <w:rPr>
          <w:rFonts w:eastAsia="Times New Roman"/>
          <w:i/>
          <w:iCs/>
          <w:color w:val="000000" w:themeColor="text1"/>
        </w:rPr>
        <w:t>153</w:t>
      </w:r>
      <w:r w:rsidR="00016516" w:rsidRPr="00016516">
        <w:rPr>
          <w:rFonts w:eastAsia="Times New Roman"/>
          <w:color w:val="000000" w:themeColor="text1"/>
          <w:shd w:val="clear" w:color="auto" w:fill="FFFFFF"/>
        </w:rPr>
        <w:t>(3), 589-596.</w:t>
      </w:r>
    </w:p>
    <w:p w14:paraId="689E7D6B" w14:textId="774EF106" w:rsidR="00016516" w:rsidRPr="00016516" w:rsidRDefault="00016516" w:rsidP="00016516">
      <w:pPr>
        <w:spacing w:before="100" w:beforeAutospacing="1" w:after="100" w:afterAutospacing="1" w:line="480" w:lineRule="auto"/>
        <w:ind w:left="720" w:hanging="720"/>
        <w:rPr>
          <w:rFonts w:eastAsia="Times New Roman"/>
          <w:color w:val="000000" w:themeColor="text1"/>
        </w:rPr>
      </w:pPr>
      <w:r w:rsidRPr="00016516">
        <w:rPr>
          <w:color w:val="222222"/>
          <w:shd w:val="clear" w:color="auto" w:fill="FFFFFF"/>
        </w:rPr>
        <w:t>Haacker, E. M., Kendall, A. D., &amp; Hyndman, D. W. (2016). Water level declines in the High Plains Aquifer: Predevelopment to resource senescence. </w:t>
      </w:r>
      <w:r w:rsidRPr="00016516">
        <w:rPr>
          <w:i/>
          <w:iCs/>
          <w:color w:val="222222"/>
          <w:shd w:val="clear" w:color="auto" w:fill="FFFFFF"/>
        </w:rPr>
        <w:t>Groundwater</w:t>
      </w:r>
      <w:r w:rsidRPr="00016516">
        <w:rPr>
          <w:color w:val="222222"/>
          <w:shd w:val="clear" w:color="auto" w:fill="FFFFFF"/>
        </w:rPr>
        <w:t>, </w:t>
      </w:r>
      <w:r w:rsidRPr="00016516">
        <w:rPr>
          <w:i/>
          <w:iCs/>
          <w:color w:val="222222"/>
          <w:shd w:val="clear" w:color="auto" w:fill="FFFFFF"/>
        </w:rPr>
        <w:t>54</w:t>
      </w:r>
      <w:r w:rsidRPr="00016516">
        <w:rPr>
          <w:color w:val="222222"/>
          <w:shd w:val="clear" w:color="auto" w:fill="FFFFFF"/>
        </w:rPr>
        <w:t>(2), 231-242.</w:t>
      </w:r>
    </w:p>
    <w:p w14:paraId="3E2361AB" w14:textId="50B5C6F5"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hd w:val="clear" w:color="auto" w:fill="FFFFFF"/>
        </w:rPr>
        <w:t>Hicks, D.M., Ouvrard, P., Baldock, K.C., Baude, M., Goddard, M.A., Kunin, W.E., Mitschunas, N., Memmott, J., Morse, H., Nikolitsi, M. &amp; Osgathorpe, L.M. (2016). Food for pollinators: quantifying the nectar and pollen resources of urban flower meadows. </w:t>
      </w:r>
      <w:r w:rsidRPr="00016516">
        <w:rPr>
          <w:rFonts w:eastAsia="Times New Roman"/>
          <w:i/>
          <w:iCs/>
          <w:color w:val="000000" w:themeColor="text1"/>
        </w:rPr>
        <w:t>PloS one</w:t>
      </w:r>
      <w:r w:rsidRPr="00016516">
        <w:rPr>
          <w:rFonts w:eastAsia="Times New Roman"/>
          <w:color w:val="000000" w:themeColor="text1"/>
          <w:shd w:val="clear" w:color="auto" w:fill="FFFFFF"/>
        </w:rPr>
        <w:t>, </w:t>
      </w:r>
      <w:r w:rsidRPr="00016516">
        <w:rPr>
          <w:rFonts w:eastAsia="Times New Roman"/>
          <w:i/>
          <w:iCs/>
          <w:color w:val="000000" w:themeColor="text1"/>
        </w:rPr>
        <w:t>11</w:t>
      </w:r>
      <w:r w:rsidRPr="00016516">
        <w:rPr>
          <w:rFonts w:eastAsia="Times New Roman"/>
          <w:color w:val="000000" w:themeColor="text1"/>
          <w:shd w:val="clear" w:color="auto" w:fill="FFFFFF"/>
        </w:rPr>
        <w:t>(6), p.e0158117.</w:t>
      </w:r>
    </w:p>
    <w:p w14:paraId="6E66C27F" w14:textId="77777777" w:rsidR="004A09C5" w:rsidRPr="00016516" w:rsidRDefault="004A09C5" w:rsidP="00016516">
      <w:pPr>
        <w:spacing w:before="100" w:beforeAutospacing="1" w:after="100" w:afterAutospacing="1" w:line="480" w:lineRule="auto"/>
        <w:ind w:left="720" w:hanging="720"/>
        <w:rPr>
          <w:rFonts w:eastAsia="Times New Roman"/>
        </w:rPr>
      </w:pPr>
      <w:r w:rsidRPr="00016516">
        <w:rPr>
          <w:rFonts w:eastAsia="Times New Roman"/>
          <w:color w:val="222222"/>
          <w:shd w:val="clear" w:color="auto" w:fill="FFFFFF"/>
        </w:rPr>
        <w:t>Hicks, D.M., Ouvrard, P., Baldock, K.C., Baude, M., Goddard, M.A., Kunin, W.E., Mitschunas, N., Memmott, J., Morse, H., Nikolitsi, M. &amp; Osgathorpe, L.M. (2016). Food for pollinators: quantifying the nectar and pollen resources of urban flower meadows. </w:t>
      </w:r>
      <w:r w:rsidRPr="00016516">
        <w:rPr>
          <w:rFonts w:eastAsia="Times New Roman"/>
          <w:i/>
          <w:iCs/>
          <w:color w:val="222222"/>
        </w:rPr>
        <w:t>PloS one</w:t>
      </w:r>
      <w:r w:rsidRPr="00016516">
        <w:rPr>
          <w:rFonts w:eastAsia="Times New Roman"/>
          <w:color w:val="222222"/>
          <w:shd w:val="clear" w:color="auto" w:fill="FFFFFF"/>
        </w:rPr>
        <w:t>, </w:t>
      </w:r>
      <w:r w:rsidRPr="00016516">
        <w:rPr>
          <w:rFonts w:eastAsia="Times New Roman"/>
          <w:i/>
          <w:iCs/>
          <w:color w:val="222222"/>
        </w:rPr>
        <w:t>11</w:t>
      </w:r>
      <w:r w:rsidRPr="00016516">
        <w:rPr>
          <w:rFonts w:eastAsia="Times New Roman"/>
          <w:color w:val="222222"/>
          <w:shd w:val="clear" w:color="auto" w:fill="FFFFFF"/>
        </w:rPr>
        <w:t>(6), p.e0158117.</w:t>
      </w:r>
    </w:p>
    <w:p w14:paraId="7740791F"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Hoffmann, D., Pettist, J.S., &amp; Neumann, P., (2008). Potential host shift of the small hive beetle (</w:t>
      </w:r>
      <w:r w:rsidRPr="00016516">
        <w:rPr>
          <w:i/>
          <w:color w:val="000000" w:themeColor="text1"/>
        </w:rPr>
        <w:t>Aethina tumida</w:t>
      </w:r>
      <w:r w:rsidRPr="00016516">
        <w:rPr>
          <w:color w:val="000000" w:themeColor="text1"/>
        </w:rPr>
        <w:t>) to bumblebee colonies (</w:t>
      </w:r>
      <w:r w:rsidRPr="00016516">
        <w:rPr>
          <w:i/>
          <w:color w:val="000000" w:themeColor="text1"/>
        </w:rPr>
        <w:t>Bombus impatiens</w:t>
      </w:r>
      <w:r w:rsidRPr="00016516">
        <w:rPr>
          <w:color w:val="000000" w:themeColor="text1"/>
        </w:rPr>
        <w:t xml:space="preserve">). </w:t>
      </w:r>
      <w:r w:rsidRPr="00016516">
        <w:rPr>
          <w:i/>
          <w:color w:val="000000" w:themeColor="text1"/>
        </w:rPr>
        <w:t xml:space="preserve">Insectes Sociaux, </w:t>
      </w:r>
      <w:r w:rsidRPr="00016516">
        <w:rPr>
          <w:bCs/>
          <w:i/>
          <w:color w:val="000000" w:themeColor="text1"/>
        </w:rPr>
        <w:t>55</w:t>
      </w:r>
      <w:r w:rsidRPr="00016516">
        <w:rPr>
          <w:color w:val="000000" w:themeColor="text1"/>
        </w:rPr>
        <w:t xml:space="preserve">, 153– 162. </w:t>
      </w:r>
    </w:p>
    <w:p w14:paraId="7F73852E"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hd w:val="clear" w:color="auto" w:fill="FFFFFF"/>
        </w:rPr>
        <w:lastRenderedPageBreak/>
        <w:t>Holzschuh, A., Dudenhöffer, J. H., &amp; Tscharntke, T. (2012). Landscapes with wild bee habitats enhance pollination, fruit set and yield of sweet cherry. </w:t>
      </w:r>
      <w:r w:rsidRPr="00016516">
        <w:rPr>
          <w:rFonts w:eastAsia="Times New Roman"/>
          <w:i/>
          <w:iCs/>
          <w:color w:val="000000" w:themeColor="text1"/>
        </w:rPr>
        <w:t>Biological Conservation</w:t>
      </w:r>
      <w:r w:rsidRPr="00016516">
        <w:rPr>
          <w:rFonts w:eastAsia="Times New Roman"/>
          <w:color w:val="000000" w:themeColor="text1"/>
          <w:shd w:val="clear" w:color="auto" w:fill="FFFFFF"/>
        </w:rPr>
        <w:t>, </w:t>
      </w:r>
      <w:r w:rsidRPr="00016516">
        <w:rPr>
          <w:rFonts w:eastAsia="Times New Roman"/>
          <w:i/>
          <w:iCs/>
          <w:color w:val="000000" w:themeColor="text1"/>
        </w:rPr>
        <w:t>153</w:t>
      </w:r>
      <w:r w:rsidRPr="00016516">
        <w:rPr>
          <w:rFonts w:eastAsia="Times New Roman"/>
          <w:color w:val="000000" w:themeColor="text1"/>
          <w:shd w:val="clear" w:color="auto" w:fill="FFFFFF"/>
        </w:rPr>
        <w:t>, 101-107.</w:t>
      </w:r>
    </w:p>
    <w:p w14:paraId="0DC93DB6"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hd w:val="clear" w:color="auto" w:fill="FFFFFF"/>
        </w:rPr>
        <w:t>Holzschuh, A., Dudenhöffer, J.H., &amp; Tscharntke, T. (2012). Landscapes with wild bee habitats enhance pollination, fruit set and yield of sweet cherry. </w:t>
      </w:r>
      <w:r w:rsidRPr="00016516">
        <w:rPr>
          <w:rFonts w:eastAsia="Times New Roman"/>
          <w:i/>
          <w:iCs/>
          <w:color w:val="000000" w:themeColor="text1"/>
        </w:rPr>
        <w:t>Biological Conservation</w:t>
      </w:r>
      <w:r w:rsidRPr="00016516">
        <w:rPr>
          <w:rFonts w:eastAsia="Times New Roman"/>
          <w:color w:val="000000" w:themeColor="text1"/>
          <w:shd w:val="clear" w:color="auto" w:fill="FFFFFF"/>
        </w:rPr>
        <w:t>, </w:t>
      </w:r>
      <w:r w:rsidRPr="00016516">
        <w:rPr>
          <w:rFonts w:eastAsia="Times New Roman"/>
          <w:i/>
          <w:iCs/>
          <w:color w:val="000000" w:themeColor="text1"/>
        </w:rPr>
        <w:t>153</w:t>
      </w:r>
      <w:r w:rsidRPr="00016516">
        <w:rPr>
          <w:rFonts w:eastAsia="Times New Roman"/>
          <w:color w:val="000000" w:themeColor="text1"/>
          <w:shd w:val="clear" w:color="auto" w:fill="FFFFFF"/>
        </w:rPr>
        <w:t>, 101-107.</w:t>
      </w:r>
    </w:p>
    <w:p w14:paraId="7C51164D"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 xml:space="preserve">Javorek, S., Mackenzie, K., &amp; Vander Kloet, S. (2002). Comparative pollination effectiveness among bees (Hymenoptera : Apoidea) on lowbush blueberry (Ericaceae </w:t>
      </w:r>
      <w:r w:rsidRPr="00016516">
        <w:rPr>
          <w:i/>
          <w:color w:val="000000" w:themeColor="text1"/>
        </w:rPr>
        <w:t>: Vaccinium angustifolium</w:t>
      </w:r>
      <w:r w:rsidRPr="00016516">
        <w:rPr>
          <w:color w:val="000000" w:themeColor="text1"/>
        </w:rPr>
        <w:t xml:space="preserve">). </w:t>
      </w:r>
      <w:r w:rsidRPr="00016516">
        <w:rPr>
          <w:i/>
          <w:color w:val="000000" w:themeColor="text1"/>
        </w:rPr>
        <w:t>Annals of the Entomological Society of America, 95</w:t>
      </w:r>
      <w:r w:rsidRPr="00016516">
        <w:rPr>
          <w:color w:val="000000" w:themeColor="text1"/>
        </w:rPr>
        <w:t xml:space="preserve">, 345–351. </w:t>
      </w:r>
    </w:p>
    <w:p w14:paraId="4DD18819" w14:textId="77777777" w:rsidR="004A09C5" w:rsidRPr="00016516" w:rsidRDefault="004A09C5" w:rsidP="00016516">
      <w:pPr>
        <w:spacing w:before="100" w:beforeAutospacing="1" w:after="100" w:afterAutospacing="1" w:line="480" w:lineRule="auto"/>
        <w:ind w:left="720" w:hanging="720"/>
        <w:rPr>
          <w:rFonts w:eastAsia="Times New Roman"/>
        </w:rPr>
      </w:pPr>
      <w:r w:rsidRPr="00016516">
        <w:rPr>
          <w:rFonts w:eastAsia="Times New Roman"/>
          <w:color w:val="222222"/>
          <w:shd w:val="clear" w:color="auto" w:fill="FFFFFF"/>
        </w:rPr>
        <w:t>Kennedy, C.M., Lonsdorf, E., Neel, M.C., Williams, N.M., Ricketts, T.H., Winfree, R., Bommarco, R., Brittain, C., Burley, A.L., Cariveau, D. &amp; Carvalheiro, L.G. 2013). A global quantitative synthesis of local and landscape effects on wild bee pollinators in agroecosystems. </w:t>
      </w:r>
      <w:r w:rsidRPr="00016516">
        <w:rPr>
          <w:rFonts w:eastAsia="Times New Roman"/>
          <w:i/>
          <w:iCs/>
          <w:color w:val="222222"/>
        </w:rPr>
        <w:t>Ecology letters</w:t>
      </w:r>
      <w:r w:rsidRPr="00016516">
        <w:rPr>
          <w:rFonts w:eastAsia="Times New Roman"/>
          <w:color w:val="222222"/>
          <w:shd w:val="clear" w:color="auto" w:fill="FFFFFF"/>
        </w:rPr>
        <w:t>, </w:t>
      </w:r>
      <w:r w:rsidRPr="00016516">
        <w:rPr>
          <w:rFonts w:eastAsia="Times New Roman"/>
          <w:i/>
          <w:iCs/>
          <w:color w:val="222222"/>
        </w:rPr>
        <w:t>16</w:t>
      </w:r>
      <w:r w:rsidRPr="00016516">
        <w:rPr>
          <w:rFonts w:eastAsia="Times New Roman"/>
          <w:color w:val="222222"/>
          <w:shd w:val="clear" w:color="auto" w:fill="FFFFFF"/>
        </w:rPr>
        <w:t>(5), 584-599.</w:t>
      </w:r>
    </w:p>
    <w:p w14:paraId="7A5F184C"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 xml:space="preserve">Klein, A.M., Vaissie`re, B.E., Cane, J.H., Steffan-Dewenter, I., Cunningham, S.A., Kremen, C., &amp; Tscharntke, T. (2007) Importance of pollinators in changing landscapes for world crops. </w:t>
      </w:r>
      <w:r w:rsidRPr="00016516">
        <w:rPr>
          <w:i/>
          <w:color w:val="000000" w:themeColor="text1"/>
        </w:rPr>
        <w:t>Proceedings of the Royal Society of London B: Biological Sciences.</w:t>
      </w:r>
      <w:r w:rsidRPr="00016516">
        <w:rPr>
          <w:color w:val="000000" w:themeColor="text1"/>
        </w:rPr>
        <w:t xml:space="preserve"> </w:t>
      </w:r>
      <w:r w:rsidRPr="00016516">
        <w:rPr>
          <w:i/>
          <w:color w:val="000000" w:themeColor="text1"/>
        </w:rPr>
        <w:t>274</w:t>
      </w:r>
      <w:r w:rsidRPr="00016516">
        <w:rPr>
          <w:color w:val="000000" w:themeColor="text1"/>
        </w:rPr>
        <w:t xml:space="preserve">, 3–313. </w:t>
      </w:r>
    </w:p>
    <w:p w14:paraId="2D34070F"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pacing w:val="2"/>
          <w:shd w:val="clear" w:color="auto" w:fill="FCFCFC"/>
        </w:rPr>
        <w:t>Klein, A.M., Vaissiere, B.E., Cane, J.H., Steffan-Dewenter, I., Cunningham, S.A., Kremen, C., &amp; Tscharntke, T. (2007). Importance of pollinators in changing landscapes for world crops</w:t>
      </w:r>
      <w:r w:rsidRPr="00016516">
        <w:rPr>
          <w:rFonts w:eastAsia="Times New Roman"/>
          <w:i/>
          <w:color w:val="000000" w:themeColor="text1"/>
          <w:spacing w:val="2"/>
          <w:shd w:val="clear" w:color="auto" w:fill="FCFCFC"/>
        </w:rPr>
        <w:t>. Proceedings of the Royal Society of London B: Biological Sciences, 274</w:t>
      </w:r>
      <w:r w:rsidRPr="00016516">
        <w:rPr>
          <w:rFonts w:eastAsia="Times New Roman"/>
          <w:color w:val="000000" w:themeColor="text1"/>
          <w:spacing w:val="2"/>
          <w:shd w:val="clear" w:color="auto" w:fill="FCFCFC"/>
        </w:rPr>
        <w:t xml:space="preserve">, 303–313. </w:t>
      </w:r>
    </w:p>
    <w:p w14:paraId="3FFF9035" w14:textId="77777777" w:rsidR="004A09C5" w:rsidRPr="00016516" w:rsidRDefault="004A09C5" w:rsidP="00016516">
      <w:pPr>
        <w:pStyle w:val="p1"/>
        <w:spacing w:before="100" w:beforeAutospacing="1" w:after="100" w:afterAutospacing="1" w:line="480" w:lineRule="auto"/>
        <w:ind w:left="720" w:hanging="720"/>
        <w:rPr>
          <w:rFonts w:ascii="Times New Roman" w:hAnsi="Times New Roman"/>
          <w:color w:val="000000" w:themeColor="text1"/>
          <w:sz w:val="24"/>
          <w:szCs w:val="24"/>
        </w:rPr>
      </w:pPr>
      <w:r w:rsidRPr="00016516">
        <w:rPr>
          <w:rFonts w:ascii="Times New Roman" w:hAnsi="Times New Roman"/>
          <w:color w:val="000000" w:themeColor="text1"/>
          <w:sz w:val="24"/>
          <w:szCs w:val="24"/>
        </w:rPr>
        <w:lastRenderedPageBreak/>
        <w:t xml:space="preserve">Krewenka, K., Holzschuh, A., Tscharntke, T., &amp; Dormann, C.F. (2011). Landscape elements as potential barriers and corridors for bees, wasps and parasitoids. </w:t>
      </w:r>
      <w:r w:rsidRPr="00016516">
        <w:rPr>
          <w:rFonts w:ascii="Times New Roman" w:hAnsi="Times New Roman"/>
          <w:i/>
          <w:color w:val="000000" w:themeColor="text1"/>
          <w:sz w:val="24"/>
          <w:szCs w:val="24"/>
        </w:rPr>
        <w:t>Biological Conservation, 144</w:t>
      </w:r>
      <w:r w:rsidRPr="00016516">
        <w:rPr>
          <w:rFonts w:ascii="Times New Roman" w:hAnsi="Times New Roman"/>
          <w:color w:val="000000" w:themeColor="text1"/>
          <w:sz w:val="24"/>
          <w:szCs w:val="24"/>
        </w:rPr>
        <w:t>, 1816–1825</w:t>
      </w:r>
    </w:p>
    <w:p w14:paraId="4A4C1F37" w14:textId="77777777" w:rsidR="004A09C5" w:rsidRPr="00016516" w:rsidRDefault="004A09C5" w:rsidP="00016516">
      <w:pPr>
        <w:spacing w:before="100" w:beforeAutospacing="1" w:after="100" w:afterAutospacing="1" w:line="480" w:lineRule="auto"/>
        <w:ind w:left="720" w:hanging="720"/>
        <w:rPr>
          <w:rFonts w:eastAsia="Times New Roman"/>
        </w:rPr>
      </w:pPr>
      <w:r w:rsidRPr="00016516">
        <w:rPr>
          <w:rFonts w:eastAsia="Times New Roman"/>
          <w:color w:val="222222"/>
          <w:shd w:val="clear" w:color="auto" w:fill="FFFFFF"/>
        </w:rPr>
        <w:t xml:space="preserve">Li, J., Chen, W., Wu, J., Peng, W., An, J., Schmid-Hempel, P., &amp; Schmid-Hempel, R. (2012). Diversity of </w:t>
      </w:r>
      <w:r w:rsidRPr="00016516">
        <w:rPr>
          <w:rFonts w:eastAsia="Times New Roman"/>
          <w:i/>
          <w:color w:val="222222"/>
          <w:shd w:val="clear" w:color="auto" w:fill="FFFFFF"/>
        </w:rPr>
        <w:t>Nosem</w:t>
      </w:r>
      <w:r w:rsidRPr="00016516">
        <w:rPr>
          <w:rFonts w:eastAsia="Times New Roman"/>
          <w:color w:val="222222"/>
          <w:shd w:val="clear" w:color="auto" w:fill="FFFFFF"/>
        </w:rPr>
        <w:t>a associated with bumblebees (</w:t>
      </w:r>
      <w:r w:rsidRPr="00016516">
        <w:rPr>
          <w:rFonts w:eastAsia="Times New Roman"/>
          <w:i/>
          <w:color w:val="222222"/>
          <w:shd w:val="clear" w:color="auto" w:fill="FFFFFF"/>
        </w:rPr>
        <w:t>Bombus spp</w:t>
      </w:r>
      <w:r w:rsidRPr="00016516">
        <w:rPr>
          <w:rFonts w:eastAsia="Times New Roman"/>
          <w:color w:val="222222"/>
          <w:shd w:val="clear" w:color="auto" w:fill="FFFFFF"/>
        </w:rPr>
        <w:t>.) from China.</w:t>
      </w:r>
      <w:r w:rsidRPr="00016516">
        <w:rPr>
          <w:rStyle w:val="apple-converted-space"/>
          <w:color w:val="222222"/>
          <w:shd w:val="clear" w:color="auto" w:fill="FFFFFF"/>
        </w:rPr>
        <w:t> </w:t>
      </w:r>
      <w:r w:rsidRPr="00016516">
        <w:rPr>
          <w:rFonts w:eastAsia="Times New Roman"/>
          <w:i/>
          <w:iCs/>
          <w:color w:val="222222"/>
        </w:rPr>
        <w:t>International journal for parasitology</w:t>
      </w:r>
      <w:r w:rsidRPr="00016516">
        <w:rPr>
          <w:rFonts w:eastAsia="Times New Roman"/>
          <w:color w:val="222222"/>
          <w:shd w:val="clear" w:color="auto" w:fill="FFFFFF"/>
        </w:rPr>
        <w:t>,</w:t>
      </w:r>
      <w:r w:rsidRPr="00016516">
        <w:rPr>
          <w:rStyle w:val="apple-converted-space"/>
          <w:color w:val="222222"/>
          <w:shd w:val="clear" w:color="auto" w:fill="FFFFFF"/>
        </w:rPr>
        <w:t> </w:t>
      </w:r>
      <w:r w:rsidRPr="00016516">
        <w:rPr>
          <w:rFonts w:eastAsia="Times New Roman"/>
          <w:i/>
          <w:iCs/>
          <w:color w:val="222222"/>
        </w:rPr>
        <w:t>42</w:t>
      </w:r>
      <w:r w:rsidRPr="00016516">
        <w:rPr>
          <w:rFonts w:eastAsia="Times New Roman"/>
          <w:color w:val="222222"/>
          <w:shd w:val="clear" w:color="auto" w:fill="FFFFFF"/>
        </w:rPr>
        <w:t>(1), 49-61.</w:t>
      </w:r>
    </w:p>
    <w:p w14:paraId="65565247"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 xml:space="preserve">Losey, J.E., &amp; Vaughan, M. (2006) The economic value of ecological services provided by insects. </w:t>
      </w:r>
      <w:r w:rsidRPr="00016516">
        <w:rPr>
          <w:i/>
          <w:color w:val="000000" w:themeColor="text1"/>
        </w:rPr>
        <w:t>Bioscience 56(4),</w:t>
      </w:r>
      <w:r w:rsidRPr="00016516">
        <w:rPr>
          <w:color w:val="000000" w:themeColor="text1"/>
        </w:rPr>
        <w:t xml:space="preserve"> 311–323. </w:t>
      </w:r>
    </w:p>
    <w:p w14:paraId="3D1824CA" w14:textId="30ED0FAC" w:rsidR="00016516" w:rsidRPr="00016516" w:rsidRDefault="004A09C5"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rFonts w:eastAsia="Times New Roman"/>
          <w:color w:val="000000" w:themeColor="text1"/>
          <w:shd w:val="clear" w:color="auto" w:fill="FFFFFF"/>
        </w:rPr>
        <w:t xml:space="preserve">Mallinger, R.E., &amp; Gratton, C. (2015). Species richness of wild bees, but not the use of managed </w:t>
      </w:r>
      <w:del w:id="641" w:author="Auerbach, Ezra" w:date="2018-12-07T12:11:00Z">
        <w:r w:rsidRPr="00016516" w:rsidDel="00BC7555">
          <w:rPr>
            <w:rFonts w:eastAsia="Times New Roman"/>
            <w:color w:val="000000" w:themeColor="text1"/>
            <w:shd w:val="clear" w:color="auto" w:fill="FFFFFF"/>
          </w:rPr>
          <w:delText>honeybee</w:delText>
        </w:r>
      </w:del>
      <w:ins w:id="642" w:author="Auerbach, Ezra" w:date="2018-12-07T12:11:00Z">
        <w:r w:rsidR="00BC7555">
          <w:rPr>
            <w:rFonts w:eastAsia="Times New Roman"/>
            <w:color w:val="000000" w:themeColor="text1"/>
            <w:shd w:val="clear" w:color="auto" w:fill="FFFFFF"/>
          </w:rPr>
          <w:t>honey bee</w:t>
        </w:r>
      </w:ins>
      <w:r w:rsidRPr="00016516">
        <w:rPr>
          <w:rFonts w:eastAsia="Times New Roman"/>
          <w:color w:val="000000" w:themeColor="text1"/>
          <w:shd w:val="clear" w:color="auto" w:fill="FFFFFF"/>
        </w:rPr>
        <w:t>s, increases fruit set of a pollinator</w:t>
      </w:r>
      <w:r w:rsidRPr="00016516">
        <w:rPr>
          <w:rFonts w:eastAsia="Calibri"/>
          <w:color w:val="000000" w:themeColor="text1"/>
          <w:shd w:val="clear" w:color="auto" w:fill="FFFFFF"/>
        </w:rPr>
        <w:t>‐</w:t>
      </w:r>
      <w:r w:rsidRPr="00016516">
        <w:rPr>
          <w:rFonts w:eastAsia="Times New Roman"/>
          <w:color w:val="000000" w:themeColor="text1"/>
          <w:shd w:val="clear" w:color="auto" w:fill="FFFFFF"/>
        </w:rPr>
        <w:t>dependent crop. </w:t>
      </w:r>
      <w:r w:rsidRPr="00016516">
        <w:rPr>
          <w:rFonts w:eastAsia="Times New Roman"/>
          <w:i/>
          <w:iCs/>
          <w:color w:val="000000" w:themeColor="text1"/>
        </w:rPr>
        <w:t>Journal of Applied Ecology</w:t>
      </w:r>
      <w:r w:rsidRPr="00016516">
        <w:rPr>
          <w:rFonts w:eastAsia="Times New Roman"/>
          <w:color w:val="000000" w:themeColor="text1"/>
          <w:shd w:val="clear" w:color="auto" w:fill="FFFFFF"/>
        </w:rPr>
        <w:t>, </w:t>
      </w:r>
      <w:r w:rsidRPr="00016516">
        <w:rPr>
          <w:rFonts w:eastAsia="Times New Roman"/>
          <w:i/>
          <w:iCs/>
          <w:color w:val="000000" w:themeColor="text1"/>
        </w:rPr>
        <w:t>52</w:t>
      </w:r>
      <w:r w:rsidR="00016516" w:rsidRPr="00016516">
        <w:rPr>
          <w:rFonts w:eastAsia="Times New Roman"/>
          <w:color w:val="000000" w:themeColor="text1"/>
          <w:shd w:val="clear" w:color="auto" w:fill="FFFFFF"/>
        </w:rPr>
        <w:t>(2), 323-330.</w:t>
      </w:r>
    </w:p>
    <w:p w14:paraId="20EAA5B0" w14:textId="4FF7FA6C" w:rsidR="00016516" w:rsidRPr="00016516" w:rsidRDefault="00016516"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color w:val="222222"/>
          <w:shd w:val="clear" w:color="auto" w:fill="FFFFFF"/>
        </w:rPr>
        <w:t>McGuire, V. L. (2007). </w:t>
      </w:r>
      <w:r w:rsidRPr="00016516">
        <w:rPr>
          <w:i/>
          <w:iCs/>
          <w:color w:val="222222"/>
          <w:shd w:val="clear" w:color="auto" w:fill="FFFFFF"/>
        </w:rPr>
        <w:t>Water-level changes in the High Plains aquifer, predevelopment to 2005 and 2003 to 2005</w:t>
      </w:r>
      <w:r w:rsidRPr="00016516">
        <w:rPr>
          <w:color w:val="222222"/>
          <w:shd w:val="clear" w:color="auto" w:fill="FFFFFF"/>
        </w:rPr>
        <w:t> (No. 2006-5324).</w:t>
      </w:r>
    </w:p>
    <w:p w14:paraId="6901BE38" w14:textId="76E1E902" w:rsidR="004A09C5" w:rsidRPr="00016516" w:rsidRDefault="00016516" w:rsidP="00016516">
      <w:pPr>
        <w:spacing w:before="100" w:beforeAutospacing="1" w:after="100" w:afterAutospacing="1" w:line="480" w:lineRule="auto"/>
        <w:ind w:left="720" w:hanging="720"/>
        <w:rPr>
          <w:rFonts w:eastAsia="Times New Roman"/>
          <w:color w:val="000000" w:themeColor="text1"/>
          <w:shd w:val="clear" w:color="auto" w:fill="F7FBFE"/>
        </w:rPr>
      </w:pPr>
      <w:r w:rsidRPr="00016516">
        <w:rPr>
          <w:rFonts w:eastAsia="Times New Roman"/>
          <w:color w:val="000000" w:themeColor="text1"/>
          <w:shd w:val="clear" w:color="auto" w:fill="F7FBFE"/>
        </w:rPr>
        <w:t xml:space="preserve">Michener C.D. (1974). </w:t>
      </w:r>
      <w:r w:rsidR="004A09C5" w:rsidRPr="00016516">
        <w:rPr>
          <w:rFonts w:eastAsia="Times New Roman"/>
          <w:color w:val="000000" w:themeColor="text1"/>
          <w:shd w:val="clear" w:color="auto" w:fill="F7FBFE"/>
        </w:rPr>
        <w:t>The social behavior of the bees: a comparative study. Harvard University of Press, Cambridge, Massachusetts</w:t>
      </w:r>
    </w:p>
    <w:p w14:paraId="02EB5A97" w14:textId="77777777" w:rsidR="004A09C5" w:rsidRPr="00016516" w:rsidRDefault="004A09C5" w:rsidP="00016516">
      <w:pPr>
        <w:pStyle w:val="NormalWeb"/>
        <w:spacing w:line="480" w:lineRule="auto"/>
        <w:ind w:left="720" w:hanging="720"/>
        <w:rPr>
          <w:color w:val="000000" w:themeColor="text1"/>
        </w:rPr>
      </w:pPr>
      <w:r w:rsidRPr="00016516">
        <w:rPr>
          <w:bCs/>
          <w:color w:val="000000" w:themeColor="text1"/>
        </w:rPr>
        <w:t>Michener, C. D. (2000)</w:t>
      </w:r>
      <w:r w:rsidRPr="00016516">
        <w:rPr>
          <w:color w:val="000000" w:themeColor="text1"/>
        </w:rPr>
        <w:t xml:space="preserve">. The bees of the world. The John Hopkins University Press, Baltimore, MD. </w:t>
      </w:r>
    </w:p>
    <w:p w14:paraId="56464688" w14:textId="14FBF392" w:rsidR="00016516" w:rsidRPr="00016516" w:rsidRDefault="004A09C5"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rFonts w:eastAsia="Times New Roman"/>
          <w:color w:val="000000" w:themeColor="text1"/>
          <w:shd w:val="clear" w:color="auto" w:fill="FFFFFF"/>
        </w:rPr>
        <w:t>Minckley, R. (2008). Faunal composition and species richness differences of bees (Hymenoptera: Apiformes) from two north American regions. </w:t>
      </w:r>
      <w:r w:rsidRPr="00016516">
        <w:rPr>
          <w:rFonts w:eastAsia="Times New Roman"/>
          <w:i/>
          <w:iCs/>
          <w:color w:val="000000" w:themeColor="text1"/>
        </w:rPr>
        <w:t>Apidologie</w:t>
      </w:r>
      <w:r w:rsidRPr="00016516">
        <w:rPr>
          <w:rFonts w:eastAsia="Times New Roman"/>
          <w:color w:val="000000" w:themeColor="text1"/>
          <w:shd w:val="clear" w:color="auto" w:fill="FFFFFF"/>
        </w:rPr>
        <w:t>, </w:t>
      </w:r>
      <w:r w:rsidRPr="00016516">
        <w:rPr>
          <w:rFonts w:eastAsia="Times New Roman"/>
          <w:i/>
          <w:iCs/>
          <w:color w:val="000000" w:themeColor="text1"/>
        </w:rPr>
        <w:t>39</w:t>
      </w:r>
      <w:r w:rsidRPr="00016516">
        <w:rPr>
          <w:rFonts w:eastAsia="Times New Roman"/>
          <w:color w:val="000000" w:themeColor="text1"/>
          <w:shd w:val="clear" w:color="auto" w:fill="FFFFFF"/>
        </w:rPr>
        <w:t>(1), 176-188.</w:t>
      </w:r>
    </w:p>
    <w:p w14:paraId="63B02D3B" w14:textId="11AE0EB0" w:rsidR="00016516" w:rsidRPr="00016516" w:rsidRDefault="00016516"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rFonts w:eastAsia="Times New Roman"/>
          <w:color w:val="000000" w:themeColor="text1"/>
        </w:rPr>
        <w:lastRenderedPageBreak/>
        <w:t>NASS. (2016a)</w:t>
      </w:r>
      <w:r w:rsidRPr="00016516">
        <w:rPr>
          <w:rFonts w:eastAsia="Times New Roman"/>
          <w:color w:val="000000" w:themeColor="text1"/>
          <w:shd w:val="clear" w:color="auto" w:fill="FFFFFF"/>
        </w:rPr>
        <w:t xml:space="preserve">. </w:t>
      </w:r>
      <w:r w:rsidRPr="00EC0D1C">
        <w:rPr>
          <w:rFonts w:eastAsia="Times New Roman"/>
          <w:color w:val="000000" w:themeColor="text1"/>
        </w:rPr>
        <w:t xml:space="preserve">NASS (USDA National Agricultural Statistical Service), 2016. Quickstats 2.0. 2012 Agricultural Census. Retrieved </w:t>
      </w:r>
      <w:r w:rsidRPr="00016516">
        <w:rPr>
          <w:rFonts w:eastAsia="Times New Roman"/>
          <w:color w:val="000000" w:themeColor="text1"/>
        </w:rPr>
        <w:t xml:space="preserve">Retrieved Nov. 27 2018 </w:t>
      </w:r>
      <w:r w:rsidRPr="00EC0D1C">
        <w:rPr>
          <w:rFonts w:eastAsia="Times New Roman"/>
          <w:color w:val="000000" w:themeColor="text1"/>
        </w:rPr>
        <w:t>from </w:t>
      </w:r>
      <w:hyperlink r:id="rId7" w:tgtFrame="_blank" w:history="1">
        <w:r w:rsidRPr="00016516">
          <w:rPr>
            <w:rFonts w:eastAsia="Times New Roman"/>
            <w:color w:val="000000" w:themeColor="text1"/>
          </w:rPr>
          <w:t>https://quickstats.nass.usda.gov/?source_desc=CENSUS</w:t>
        </w:r>
      </w:hyperlink>
      <w:r w:rsidRPr="00EC0D1C">
        <w:rPr>
          <w:rFonts w:eastAsia="Times New Roman"/>
          <w:color w:val="000000" w:themeColor="text1"/>
        </w:rPr>
        <w:t>.</w:t>
      </w:r>
    </w:p>
    <w:p w14:paraId="18822289" w14:textId="610CB1C9" w:rsidR="00016516" w:rsidRPr="00016516" w:rsidRDefault="00016516"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rFonts w:eastAsia="Times New Roman"/>
          <w:color w:val="000000" w:themeColor="text1"/>
        </w:rPr>
        <w:t>NASS. (2016b).</w:t>
      </w:r>
      <w:r w:rsidRPr="00EC0D1C">
        <w:rPr>
          <w:rFonts w:eastAsia="Times New Roman"/>
          <w:color w:val="000000" w:themeColor="text1"/>
        </w:rPr>
        <w:t>NASS (USDA National Agricul</w:t>
      </w:r>
      <w:r w:rsidRPr="00016516">
        <w:rPr>
          <w:rFonts w:eastAsia="Times New Roman"/>
          <w:color w:val="000000" w:themeColor="text1"/>
        </w:rPr>
        <w:t xml:space="preserve">tural Statistical Service), 2017. Quickstats 2.0.Retrieved Nov. 27 2018 </w:t>
      </w:r>
      <w:r w:rsidRPr="00EC0D1C">
        <w:rPr>
          <w:rFonts w:eastAsia="Times New Roman"/>
          <w:color w:val="000000" w:themeColor="text1"/>
        </w:rPr>
        <w:t>from. </w:t>
      </w:r>
      <w:hyperlink r:id="rId8" w:tgtFrame="_blank" w:history="1">
        <w:r w:rsidRPr="00016516">
          <w:rPr>
            <w:rFonts w:eastAsia="Times New Roman"/>
            <w:color w:val="000000" w:themeColor="text1"/>
          </w:rPr>
          <w:t>https://www.nass.usda.gov/Quick_Stats/Ag_Overview/stateOverview.php?state=texas</w:t>
        </w:r>
      </w:hyperlink>
      <w:r w:rsidRPr="00EC0D1C">
        <w:rPr>
          <w:rFonts w:eastAsia="Times New Roman"/>
          <w:color w:val="000000" w:themeColor="text1"/>
        </w:rPr>
        <w:t>.</w:t>
      </w:r>
    </w:p>
    <w:p w14:paraId="68327616"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National Resource Council, Status of Pollinators in North America (National Academies Press, 2007).</w:t>
      </w:r>
    </w:p>
    <w:p w14:paraId="72E90C25"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hd w:val="clear" w:color="auto" w:fill="FFFFFF"/>
        </w:rPr>
        <w:t xml:space="preserve">Pitts-Singer, T.L., &amp; Cane, J.H. (2011). The alfalfa leafcutting bee, </w:t>
      </w:r>
      <w:r w:rsidRPr="00016516">
        <w:rPr>
          <w:rFonts w:eastAsia="Times New Roman"/>
          <w:i/>
          <w:color w:val="000000" w:themeColor="text1"/>
          <w:shd w:val="clear" w:color="auto" w:fill="FFFFFF"/>
        </w:rPr>
        <w:t>Megachile rotundata</w:t>
      </w:r>
      <w:r w:rsidRPr="00016516">
        <w:rPr>
          <w:rFonts w:eastAsia="Times New Roman"/>
          <w:color w:val="000000" w:themeColor="text1"/>
          <w:shd w:val="clear" w:color="auto" w:fill="FFFFFF"/>
        </w:rPr>
        <w:t>: the world's most intensively managed solitary bee. </w:t>
      </w:r>
      <w:r w:rsidRPr="00016516">
        <w:rPr>
          <w:rFonts w:eastAsia="Times New Roman"/>
          <w:i/>
          <w:iCs/>
          <w:color w:val="000000" w:themeColor="text1"/>
        </w:rPr>
        <w:t>Annual review of entomology</w:t>
      </w:r>
      <w:r w:rsidRPr="00016516">
        <w:rPr>
          <w:rFonts w:eastAsia="Times New Roman"/>
          <w:color w:val="000000" w:themeColor="text1"/>
          <w:shd w:val="clear" w:color="auto" w:fill="FFFFFF"/>
        </w:rPr>
        <w:t>, </w:t>
      </w:r>
      <w:r w:rsidRPr="00016516">
        <w:rPr>
          <w:rFonts w:eastAsia="Times New Roman"/>
          <w:i/>
          <w:iCs/>
          <w:color w:val="000000" w:themeColor="text1"/>
        </w:rPr>
        <w:t>56</w:t>
      </w:r>
      <w:r w:rsidRPr="00016516">
        <w:rPr>
          <w:rFonts w:eastAsia="Times New Roman"/>
          <w:color w:val="000000" w:themeColor="text1"/>
          <w:shd w:val="clear" w:color="auto" w:fill="FFFFFF"/>
        </w:rPr>
        <w:t>, 221-237.</w:t>
      </w:r>
    </w:p>
    <w:p w14:paraId="7183E5B1" w14:textId="117F0FCE" w:rsidR="004A09C5" w:rsidRPr="00016516" w:rsidRDefault="004A09C5" w:rsidP="00016516">
      <w:pPr>
        <w:pStyle w:val="NormalWeb"/>
        <w:spacing w:line="480" w:lineRule="auto"/>
        <w:ind w:left="720" w:hanging="720"/>
        <w:rPr>
          <w:color w:val="000000" w:themeColor="text1"/>
        </w:rPr>
      </w:pPr>
      <w:r w:rsidRPr="00016516">
        <w:rPr>
          <w:color w:val="000000" w:themeColor="text1"/>
        </w:rPr>
        <w:t xml:space="preserve"> Plischuk, S., Martín-Hernández, R., Lucía, M., Prieto, L., Botías, C., Meana, A., Abrahamovich, A.H., Lange, C., &amp; Higes, M. (2009). South American native bumblebees (Hymenoptera: Apidae) infected by </w:t>
      </w:r>
      <w:r w:rsidRPr="00016516">
        <w:rPr>
          <w:i/>
          <w:color w:val="000000" w:themeColor="text1"/>
        </w:rPr>
        <w:t>Nosema ceranae</w:t>
      </w:r>
      <w:r w:rsidRPr="00016516">
        <w:rPr>
          <w:color w:val="000000" w:themeColor="text1"/>
        </w:rPr>
        <w:t xml:space="preserve"> (Microsporidia), an emerging pathogen of </w:t>
      </w:r>
      <w:del w:id="643" w:author="Auerbach, Ezra" w:date="2018-12-07T12:11:00Z">
        <w:r w:rsidRPr="00016516" w:rsidDel="00BC7555">
          <w:rPr>
            <w:color w:val="000000" w:themeColor="text1"/>
          </w:rPr>
          <w:delText>honeybee</w:delText>
        </w:r>
      </w:del>
      <w:ins w:id="644" w:author="Auerbach, Ezra" w:date="2018-12-07T12:11:00Z">
        <w:r w:rsidR="00BC7555">
          <w:rPr>
            <w:color w:val="000000" w:themeColor="text1"/>
          </w:rPr>
          <w:t>honey bee</w:t>
        </w:r>
      </w:ins>
      <w:r w:rsidRPr="00016516">
        <w:rPr>
          <w:color w:val="000000" w:themeColor="text1"/>
        </w:rPr>
        <w:t>s (</w:t>
      </w:r>
      <w:r w:rsidRPr="00016516">
        <w:rPr>
          <w:i/>
          <w:color w:val="000000" w:themeColor="text1"/>
        </w:rPr>
        <w:t>Apis mellifera</w:t>
      </w:r>
      <w:r w:rsidRPr="00016516">
        <w:rPr>
          <w:color w:val="000000" w:themeColor="text1"/>
        </w:rPr>
        <w:t xml:space="preserve">). </w:t>
      </w:r>
      <w:r w:rsidRPr="00016516">
        <w:rPr>
          <w:i/>
          <w:color w:val="000000" w:themeColor="text1"/>
        </w:rPr>
        <w:t>Environmental Microbioiall Reports, 1,</w:t>
      </w:r>
      <w:r w:rsidRPr="00016516">
        <w:rPr>
          <w:color w:val="000000" w:themeColor="text1"/>
        </w:rPr>
        <w:t xml:space="preserve"> 131–135. </w:t>
      </w:r>
    </w:p>
    <w:p w14:paraId="6C0FBA0C" w14:textId="77777777" w:rsidR="004A09C5" w:rsidRPr="00016516" w:rsidRDefault="004A09C5" w:rsidP="00016516">
      <w:pPr>
        <w:pStyle w:val="NormalWeb"/>
        <w:spacing w:line="480" w:lineRule="auto"/>
        <w:ind w:left="720" w:hanging="720"/>
        <w:rPr>
          <w:color w:val="000000" w:themeColor="text1"/>
        </w:rPr>
      </w:pPr>
      <w:r w:rsidRPr="00016516">
        <w:rPr>
          <w:rFonts w:eastAsia="Times New Roman"/>
          <w:bCs/>
          <w:color w:val="000000" w:themeColor="text1"/>
        </w:rPr>
        <w:t>Potts, S.G., Vulliamy, G.B., Dafni, A., Ne’eman, G., Willmer, P.</w:t>
      </w:r>
      <w:r w:rsidRPr="00016516">
        <w:rPr>
          <w:rFonts w:eastAsia="Times New Roman"/>
          <w:color w:val="000000" w:themeColor="text1"/>
        </w:rPr>
        <w:t> (</w:t>
      </w:r>
      <w:r w:rsidRPr="00016516">
        <w:rPr>
          <w:rFonts w:eastAsia="Times New Roman"/>
          <w:bCs/>
          <w:color w:val="000000" w:themeColor="text1"/>
        </w:rPr>
        <w:t>2003)</w:t>
      </w:r>
      <w:r w:rsidRPr="00016516">
        <w:rPr>
          <w:rFonts w:eastAsia="Times New Roman"/>
          <w:color w:val="000000" w:themeColor="text1"/>
        </w:rPr>
        <w:t>. </w:t>
      </w:r>
      <w:hyperlink r:id="rId9" w:tgtFrame="_blank" w:history="1">
        <w:r w:rsidRPr="00016516">
          <w:rPr>
            <w:rFonts w:eastAsia="Times New Roman"/>
            <w:color w:val="000000" w:themeColor="text1"/>
          </w:rPr>
          <w:t>Linking bees and flowers: how do floral communities structure pollinator communities?</w:t>
        </w:r>
      </w:hyperlink>
      <w:r w:rsidRPr="00016516">
        <w:rPr>
          <w:rFonts w:eastAsia="Times New Roman"/>
          <w:color w:val="000000" w:themeColor="text1"/>
        </w:rPr>
        <w:t> </w:t>
      </w:r>
      <w:r w:rsidRPr="00016516">
        <w:rPr>
          <w:rFonts w:eastAsia="Times New Roman"/>
          <w:i/>
          <w:iCs/>
          <w:color w:val="000000" w:themeColor="text1"/>
        </w:rPr>
        <w:t xml:space="preserve">Ecology, </w:t>
      </w:r>
      <w:r w:rsidRPr="00016516">
        <w:rPr>
          <w:rFonts w:eastAsia="Times New Roman"/>
          <w:bCs/>
          <w:color w:val="000000" w:themeColor="text1"/>
        </w:rPr>
        <w:t>84</w:t>
      </w:r>
      <w:r w:rsidRPr="00016516">
        <w:rPr>
          <w:rFonts w:eastAsia="Times New Roman"/>
          <w:color w:val="000000" w:themeColor="text1"/>
        </w:rPr>
        <w:t>, 2628-2642</w:t>
      </w:r>
    </w:p>
    <w:p w14:paraId="32615D37" w14:textId="0DAF887D" w:rsidR="004A09C5" w:rsidRPr="00016516" w:rsidRDefault="004A09C5" w:rsidP="00016516">
      <w:pPr>
        <w:spacing w:before="100" w:beforeAutospacing="1" w:after="100" w:afterAutospacing="1" w:line="480" w:lineRule="auto"/>
        <w:ind w:left="720" w:hanging="720"/>
        <w:rPr>
          <w:rFonts w:eastAsia="Times New Roman"/>
          <w:color w:val="222222"/>
          <w:shd w:val="clear" w:color="auto" w:fill="FFFFFF"/>
        </w:rPr>
      </w:pPr>
      <w:r w:rsidRPr="00016516">
        <w:rPr>
          <w:rFonts w:eastAsia="Times New Roman"/>
          <w:color w:val="222222"/>
          <w:shd w:val="clear" w:color="auto" w:fill="FFFFFF"/>
        </w:rPr>
        <w:lastRenderedPageBreak/>
        <w:t>Ricketts, T.H., Regetz, J., Steffan</w:t>
      </w:r>
      <w:r w:rsidRPr="00016516">
        <w:rPr>
          <w:rFonts w:eastAsia="Calibri"/>
          <w:color w:val="222222"/>
          <w:shd w:val="clear" w:color="auto" w:fill="FFFFFF"/>
        </w:rPr>
        <w:t>‐</w:t>
      </w:r>
      <w:r w:rsidRPr="00016516">
        <w:rPr>
          <w:rFonts w:eastAsia="Times New Roman"/>
          <w:color w:val="222222"/>
          <w:shd w:val="clear" w:color="auto" w:fill="FFFFFF"/>
        </w:rPr>
        <w:t>Dewenter, I., Cunningham, S.A., Kremen, C., Bogdanski, A., Gemmill</w:t>
      </w:r>
      <w:r w:rsidRPr="00016516">
        <w:rPr>
          <w:rFonts w:eastAsia="Calibri"/>
          <w:color w:val="222222"/>
          <w:shd w:val="clear" w:color="auto" w:fill="FFFFFF"/>
        </w:rPr>
        <w:t>‐</w:t>
      </w:r>
      <w:r w:rsidRPr="00016516">
        <w:rPr>
          <w:rFonts w:eastAsia="Times New Roman"/>
          <w:color w:val="222222"/>
          <w:shd w:val="clear" w:color="auto" w:fill="FFFFFF"/>
        </w:rPr>
        <w:t>Herren, B., Greenleaf, S.S., Klein, A.M., Mayfield, M.M. &amp; Morandin, L.A. (2008). Landscape effects on crop pollination services: are there general patterns?.</w:t>
      </w:r>
      <w:r w:rsidR="00297F3A" w:rsidRPr="00016516">
        <w:rPr>
          <w:rFonts w:eastAsia="Times New Roman"/>
          <w:color w:val="222222"/>
          <w:shd w:val="clear" w:color="auto" w:fill="FFFFFF"/>
        </w:rPr>
        <w:t xml:space="preserve"> </w:t>
      </w:r>
      <w:r w:rsidRPr="00016516">
        <w:rPr>
          <w:rFonts w:eastAsia="Times New Roman"/>
          <w:i/>
          <w:iCs/>
          <w:color w:val="222222"/>
        </w:rPr>
        <w:t>Ecology letters</w:t>
      </w:r>
      <w:r w:rsidRPr="00016516">
        <w:rPr>
          <w:rFonts w:eastAsia="Times New Roman"/>
          <w:color w:val="222222"/>
          <w:shd w:val="clear" w:color="auto" w:fill="FFFFFF"/>
        </w:rPr>
        <w:t>, </w:t>
      </w:r>
      <w:r w:rsidRPr="00016516">
        <w:rPr>
          <w:rFonts w:eastAsia="Times New Roman"/>
          <w:i/>
          <w:iCs/>
          <w:color w:val="222222"/>
        </w:rPr>
        <w:t>11</w:t>
      </w:r>
      <w:r w:rsidRPr="00016516">
        <w:rPr>
          <w:rFonts w:eastAsia="Times New Roman"/>
          <w:color w:val="222222"/>
          <w:shd w:val="clear" w:color="auto" w:fill="FFFFFF"/>
        </w:rPr>
        <w:t>(5), 499-515.</w:t>
      </w:r>
    </w:p>
    <w:p w14:paraId="2213E14E" w14:textId="7A8EC9E1" w:rsidR="00297F3A" w:rsidRPr="00016516" w:rsidRDefault="00297F3A" w:rsidP="00016516">
      <w:pPr>
        <w:spacing w:before="100" w:beforeAutospacing="1" w:after="100" w:afterAutospacing="1" w:line="480" w:lineRule="auto"/>
        <w:ind w:left="720" w:hanging="720"/>
        <w:rPr>
          <w:rFonts w:eastAsia="Times New Roman"/>
        </w:rPr>
      </w:pPr>
      <w:r w:rsidRPr="00016516">
        <w:rPr>
          <w:color w:val="222222"/>
          <w:shd w:val="clear" w:color="auto" w:fill="FFFFFF"/>
        </w:rPr>
        <w:t>Reeves Jr, C. C. (1970). Origin, classification, and geologic history of caliche on the southern High Plains, Texas and eastern New Mexico. </w:t>
      </w:r>
      <w:r w:rsidRPr="00016516">
        <w:rPr>
          <w:i/>
          <w:iCs/>
          <w:color w:val="222222"/>
          <w:shd w:val="clear" w:color="auto" w:fill="FFFFFF"/>
        </w:rPr>
        <w:t>The Journal of Geology</w:t>
      </w:r>
      <w:r w:rsidRPr="00016516">
        <w:rPr>
          <w:color w:val="222222"/>
          <w:shd w:val="clear" w:color="auto" w:fill="FFFFFF"/>
        </w:rPr>
        <w:t>, </w:t>
      </w:r>
      <w:r w:rsidRPr="00016516">
        <w:rPr>
          <w:i/>
          <w:iCs/>
          <w:color w:val="222222"/>
          <w:shd w:val="clear" w:color="auto" w:fill="FFFFFF"/>
        </w:rPr>
        <w:t>78</w:t>
      </w:r>
      <w:r w:rsidRPr="00016516">
        <w:rPr>
          <w:color w:val="222222"/>
          <w:shd w:val="clear" w:color="auto" w:fill="FFFFFF"/>
        </w:rPr>
        <w:t>(3), 352-362.</w:t>
      </w:r>
    </w:p>
    <w:p w14:paraId="5C41CE63"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shd w:val="clear" w:color="auto" w:fill="FFFFFF"/>
        </w:rPr>
        <w:t>Roulston, T. A. H., &amp; Goodell, K. (2011). The role of resources and risks in regulating wild bee populations. </w:t>
      </w:r>
      <w:r w:rsidRPr="00016516">
        <w:rPr>
          <w:rFonts w:eastAsia="Times New Roman"/>
          <w:i/>
          <w:iCs/>
          <w:color w:val="000000" w:themeColor="text1"/>
        </w:rPr>
        <w:t>Annual review of entomology</w:t>
      </w:r>
      <w:r w:rsidRPr="00016516">
        <w:rPr>
          <w:rFonts w:eastAsia="Times New Roman"/>
          <w:color w:val="000000" w:themeColor="text1"/>
          <w:shd w:val="clear" w:color="auto" w:fill="FFFFFF"/>
        </w:rPr>
        <w:t>, </w:t>
      </w:r>
      <w:r w:rsidRPr="00016516">
        <w:rPr>
          <w:rFonts w:eastAsia="Times New Roman"/>
          <w:i/>
          <w:iCs/>
          <w:color w:val="000000" w:themeColor="text1"/>
        </w:rPr>
        <w:t>56</w:t>
      </w:r>
      <w:r w:rsidRPr="00016516">
        <w:rPr>
          <w:rFonts w:eastAsia="Times New Roman"/>
          <w:color w:val="000000" w:themeColor="text1"/>
          <w:shd w:val="clear" w:color="auto" w:fill="FFFFFF"/>
        </w:rPr>
        <w:t>, 293-312.</w:t>
      </w:r>
    </w:p>
    <w:p w14:paraId="1FCEF9F5" w14:textId="20BBE7E1" w:rsidR="00016516" w:rsidRPr="00016516" w:rsidRDefault="004A09C5"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rFonts w:eastAsia="Times New Roman"/>
          <w:color w:val="000000" w:themeColor="text1"/>
          <w:shd w:val="clear" w:color="auto" w:fill="FFFFFF"/>
        </w:rPr>
        <w:t>Rowe, L., Gibson, D., Landis, D., Gibbs, J., &amp; Isaacs, R. (2018). A Comparison of Drought-Tolerant Prairie Plants to Support Managed and Wild Bees in Conservation Programs. </w:t>
      </w:r>
      <w:r w:rsidRPr="00016516">
        <w:rPr>
          <w:rFonts w:eastAsia="Times New Roman"/>
          <w:i/>
          <w:iCs/>
          <w:color w:val="000000" w:themeColor="text1"/>
        </w:rPr>
        <w:t>Environmental entomology</w:t>
      </w:r>
      <w:r w:rsidRPr="00016516">
        <w:rPr>
          <w:rFonts w:eastAsia="Times New Roman"/>
          <w:color w:val="000000" w:themeColor="text1"/>
          <w:shd w:val="clear" w:color="auto" w:fill="FFFFFF"/>
        </w:rPr>
        <w:t>, </w:t>
      </w:r>
      <w:r w:rsidRPr="00016516">
        <w:rPr>
          <w:rFonts w:eastAsia="Times New Roman"/>
          <w:i/>
          <w:iCs/>
          <w:color w:val="000000" w:themeColor="text1"/>
        </w:rPr>
        <w:t>47</w:t>
      </w:r>
      <w:r w:rsidRPr="00016516">
        <w:rPr>
          <w:rFonts w:eastAsia="Times New Roman"/>
          <w:color w:val="000000" w:themeColor="text1"/>
          <w:shd w:val="clear" w:color="auto" w:fill="FFFFFF"/>
        </w:rPr>
        <w:t>(5), 1128-1142.</w:t>
      </w:r>
    </w:p>
    <w:p w14:paraId="0048FB39" w14:textId="63BB7349" w:rsidR="00016516" w:rsidRPr="00016516" w:rsidRDefault="00016516"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color w:val="222222"/>
          <w:shd w:val="clear" w:color="auto" w:fill="FFFFFF"/>
        </w:rPr>
        <w:t>Scanlon, B. R., Faunt, C. C., Longuevergne, L., Reedy, R. C., Alley, W. M., McGuire, V. L., &amp; McMahon, P. B. (2012). Groundwater depletion and sustainability of irrigation in the US High Plains and Central Valley. </w:t>
      </w:r>
      <w:r w:rsidRPr="00016516">
        <w:rPr>
          <w:i/>
          <w:iCs/>
          <w:color w:val="222222"/>
          <w:shd w:val="clear" w:color="auto" w:fill="FFFFFF"/>
        </w:rPr>
        <w:t>Proceedings of the national academy of sciences</w:t>
      </w:r>
      <w:r w:rsidRPr="00016516">
        <w:rPr>
          <w:color w:val="222222"/>
          <w:shd w:val="clear" w:color="auto" w:fill="FFFFFF"/>
        </w:rPr>
        <w:t>, </w:t>
      </w:r>
      <w:r w:rsidRPr="00016516">
        <w:rPr>
          <w:i/>
          <w:iCs/>
          <w:color w:val="222222"/>
          <w:shd w:val="clear" w:color="auto" w:fill="FFFFFF"/>
        </w:rPr>
        <w:t>109</w:t>
      </w:r>
      <w:r w:rsidRPr="00016516">
        <w:rPr>
          <w:color w:val="222222"/>
          <w:shd w:val="clear" w:color="auto" w:fill="FFFFFF"/>
        </w:rPr>
        <w:t>(24), 9320-9325.</w:t>
      </w:r>
    </w:p>
    <w:p w14:paraId="14A396F1" w14:textId="1B9080E8" w:rsidR="003807B9" w:rsidRPr="00016516" w:rsidRDefault="004A09C5"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rFonts w:eastAsia="Times New Roman"/>
          <w:color w:val="000000" w:themeColor="text1"/>
          <w:shd w:val="clear" w:color="auto" w:fill="FFFFFF"/>
        </w:rPr>
        <w:t>Shapiro, L., Tepedino, H., &amp; Minckley, V. (2014). Bowling for bees: Optimal sample number for “bee bowl” sampling transects. </w:t>
      </w:r>
      <w:r w:rsidRPr="00016516">
        <w:rPr>
          <w:rFonts w:eastAsia="Times New Roman"/>
          <w:i/>
          <w:iCs/>
          <w:color w:val="000000" w:themeColor="text1"/>
        </w:rPr>
        <w:t>Journal of Insect Conservation,</w:t>
      </w:r>
      <w:r w:rsidRPr="00016516">
        <w:rPr>
          <w:rFonts w:eastAsia="Times New Roman"/>
          <w:color w:val="000000" w:themeColor="text1"/>
          <w:shd w:val="clear" w:color="auto" w:fill="FFFFFF"/>
        </w:rPr>
        <w:t> </w:t>
      </w:r>
      <w:r w:rsidRPr="00016516">
        <w:rPr>
          <w:rFonts w:eastAsia="Times New Roman"/>
          <w:i/>
          <w:iCs/>
          <w:color w:val="000000" w:themeColor="text1"/>
        </w:rPr>
        <w:t>18</w:t>
      </w:r>
      <w:r w:rsidRPr="00016516">
        <w:rPr>
          <w:rFonts w:eastAsia="Times New Roman"/>
          <w:color w:val="000000" w:themeColor="text1"/>
          <w:shd w:val="clear" w:color="auto" w:fill="FFFFFF"/>
        </w:rPr>
        <w:t>(6), 1105-1113.</w:t>
      </w:r>
    </w:p>
    <w:p w14:paraId="41942A6A" w14:textId="2B4545B8" w:rsidR="00016516" w:rsidRPr="00016516" w:rsidRDefault="003807B9" w:rsidP="00016516">
      <w:pPr>
        <w:spacing w:before="100" w:beforeAutospacing="1" w:after="100" w:afterAutospacing="1" w:line="480" w:lineRule="auto"/>
        <w:ind w:left="720" w:hanging="720"/>
        <w:rPr>
          <w:rFonts w:eastAsia="Times New Roman"/>
          <w:color w:val="000000" w:themeColor="text1"/>
          <w:shd w:val="clear" w:color="auto" w:fill="FFFFFF"/>
        </w:rPr>
      </w:pPr>
      <w:r w:rsidRPr="00016516">
        <w:rPr>
          <w:color w:val="222222"/>
          <w:shd w:val="clear" w:color="auto" w:fill="FFFFFF"/>
        </w:rPr>
        <w:t>Smith, L.M., Haukos, D.A., McMurry, S.T., LaGrange, T., &amp; Willis, D. (2011). Ecosystem services provided by playas in the High Plains: potential influences of USDA conservation programs. </w:t>
      </w:r>
      <w:r w:rsidRPr="00016516">
        <w:rPr>
          <w:i/>
          <w:iCs/>
          <w:color w:val="222222"/>
          <w:shd w:val="clear" w:color="auto" w:fill="FFFFFF"/>
        </w:rPr>
        <w:t>Ecological Applications</w:t>
      </w:r>
      <w:r w:rsidRPr="00016516">
        <w:rPr>
          <w:color w:val="222222"/>
          <w:shd w:val="clear" w:color="auto" w:fill="FFFFFF"/>
        </w:rPr>
        <w:t>, </w:t>
      </w:r>
      <w:r w:rsidRPr="00016516">
        <w:rPr>
          <w:i/>
          <w:iCs/>
          <w:color w:val="222222"/>
          <w:shd w:val="clear" w:color="auto" w:fill="FFFFFF"/>
        </w:rPr>
        <w:t>21</w:t>
      </w:r>
      <w:r w:rsidRPr="00016516">
        <w:rPr>
          <w:color w:val="222222"/>
          <w:shd w:val="clear" w:color="auto" w:fill="FFFFFF"/>
        </w:rPr>
        <w:t>(sp1), S82-S92.</w:t>
      </w:r>
    </w:p>
    <w:p w14:paraId="513C2BA3" w14:textId="5FC88939" w:rsidR="00016516" w:rsidRPr="00016516" w:rsidRDefault="004A09C5" w:rsidP="00016516">
      <w:pPr>
        <w:spacing w:before="100" w:beforeAutospacing="1" w:after="100" w:afterAutospacing="1" w:line="480" w:lineRule="auto"/>
        <w:ind w:left="720" w:hanging="720"/>
        <w:rPr>
          <w:rFonts w:eastAsia="Times New Roman"/>
          <w:color w:val="222222"/>
          <w:shd w:val="clear" w:color="auto" w:fill="FFFFFF"/>
        </w:rPr>
      </w:pPr>
      <w:r w:rsidRPr="00016516">
        <w:rPr>
          <w:rFonts w:eastAsia="Times New Roman"/>
          <w:color w:val="222222"/>
          <w:shd w:val="clear" w:color="auto" w:fill="FFFFFF"/>
        </w:rPr>
        <w:lastRenderedPageBreak/>
        <w:t>Somme, L., Vanderplanck, M., Michez, D., Lombaerde, I., Moerman, R., Wathelet, B., Wattiez, R., Lognay, G. &amp; Jacquemart, A.L. (2015). Pollen and nectar quality drive the major and minor floral choices of bumble bees. </w:t>
      </w:r>
      <w:r w:rsidRPr="00016516">
        <w:rPr>
          <w:rFonts w:eastAsia="Times New Roman"/>
          <w:i/>
          <w:iCs/>
          <w:color w:val="222222"/>
        </w:rPr>
        <w:t>Apidologie</w:t>
      </w:r>
      <w:r w:rsidRPr="00016516">
        <w:rPr>
          <w:rFonts w:eastAsia="Times New Roman"/>
          <w:color w:val="222222"/>
          <w:shd w:val="clear" w:color="auto" w:fill="FFFFFF"/>
        </w:rPr>
        <w:t>, </w:t>
      </w:r>
      <w:r w:rsidRPr="00016516">
        <w:rPr>
          <w:rFonts w:eastAsia="Times New Roman"/>
          <w:i/>
          <w:iCs/>
          <w:color w:val="222222"/>
        </w:rPr>
        <w:t>46</w:t>
      </w:r>
      <w:r w:rsidRPr="00016516">
        <w:rPr>
          <w:rFonts w:eastAsia="Times New Roman"/>
          <w:color w:val="222222"/>
          <w:shd w:val="clear" w:color="auto" w:fill="FFFFFF"/>
        </w:rPr>
        <w:t>(1), 92-106.</w:t>
      </w:r>
    </w:p>
    <w:p w14:paraId="23018BA9" w14:textId="49F826DE" w:rsidR="00016516" w:rsidRPr="00016516" w:rsidRDefault="00016516" w:rsidP="00016516">
      <w:pPr>
        <w:spacing w:before="100" w:beforeAutospacing="1" w:after="100" w:afterAutospacing="1" w:line="480" w:lineRule="auto"/>
        <w:ind w:left="720" w:hanging="720"/>
        <w:rPr>
          <w:rFonts w:eastAsia="Times New Roman"/>
          <w:color w:val="222222"/>
          <w:shd w:val="clear" w:color="auto" w:fill="FFFFFF"/>
        </w:rPr>
      </w:pPr>
      <w:r w:rsidRPr="00016516">
        <w:rPr>
          <w:color w:val="222222"/>
          <w:shd w:val="clear" w:color="auto" w:fill="FFFFFF"/>
        </w:rPr>
        <w:t>Sophocleous, M. (2010). Groundwater management practices, challenges, and innovations in the High Plains aquifer, USA—lessons and recommended actions. </w:t>
      </w:r>
      <w:r w:rsidRPr="00016516">
        <w:rPr>
          <w:i/>
          <w:iCs/>
          <w:color w:val="222222"/>
          <w:shd w:val="clear" w:color="auto" w:fill="FFFFFF"/>
        </w:rPr>
        <w:t>Hydrogeology Journal</w:t>
      </w:r>
      <w:r w:rsidRPr="00016516">
        <w:rPr>
          <w:color w:val="222222"/>
          <w:shd w:val="clear" w:color="auto" w:fill="FFFFFF"/>
        </w:rPr>
        <w:t>, </w:t>
      </w:r>
      <w:r w:rsidRPr="00016516">
        <w:rPr>
          <w:i/>
          <w:iCs/>
          <w:color w:val="222222"/>
          <w:shd w:val="clear" w:color="auto" w:fill="FFFFFF"/>
        </w:rPr>
        <w:t>18</w:t>
      </w:r>
      <w:r w:rsidRPr="00016516">
        <w:rPr>
          <w:color w:val="222222"/>
          <w:shd w:val="clear" w:color="auto" w:fill="FFFFFF"/>
        </w:rPr>
        <w:t>(3), 559-575.</w:t>
      </w:r>
    </w:p>
    <w:p w14:paraId="4842635F"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Spiewok, S., &amp; Neumann, P. (2006). Infestation of commercial bumblebee (Bombus impatiens) field colonies by small hive beetles (</w:t>
      </w:r>
      <w:r w:rsidRPr="00016516">
        <w:rPr>
          <w:i/>
          <w:color w:val="000000" w:themeColor="text1"/>
        </w:rPr>
        <w:t>Aethina tumida</w:t>
      </w:r>
      <w:r w:rsidRPr="00016516">
        <w:rPr>
          <w:color w:val="000000" w:themeColor="text1"/>
        </w:rPr>
        <w:t xml:space="preserve">). </w:t>
      </w:r>
      <w:r w:rsidRPr="00016516">
        <w:rPr>
          <w:i/>
          <w:color w:val="000000" w:themeColor="text1"/>
        </w:rPr>
        <w:t>Ecological Entomology, 31</w:t>
      </w:r>
      <w:r w:rsidRPr="00016516">
        <w:rPr>
          <w:color w:val="000000" w:themeColor="text1"/>
        </w:rPr>
        <w:t xml:space="preserve">, 623–628 </w:t>
      </w:r>
    </w:p>
    <w:p w14:paraId="5FE617A2" w14:textId="19266247" w:rsidR="00016516" w:rsidRPr="00016516" w:rsidRDefault="004A09C5" w:rsidP="00016516">
      <w:pPr>
        <w:pStyle w:val="NormalWeb"/>
        <w:spacing w:line="480" w:lineRule="auto"/>
        <w:ind w:left="720" w:hanging="720"/>
        <w:rPr>
          <w:color w:val="000000" w:themeColor="text1"/>
        </w:rPr>
      </w:pPr>
      <w:r w:rsidRPr="00016516">
        <w:rPr>
          <w:bCs/>
          <w:color w:val="000000" w:themeColor="text1"/>
        </w:rPr>
        <w:t xml:space="preserve">Suding, K. N. </w:t>
      </w:r>
      <w:r w:rsidR="00016516" w:rsidRPr="00016516">
        <w:rPr>
          <w:bCs/>
          <w:color w:val="000000" w:themeColor="text1"/>
        </w:rPr>
        <w:t>(</w:t>
      </w:r>
      <w:r w:rsidRPr="00016516">
        <w:rPr>
          <w:bCs/>
          <w:color w:val="000000" w:themeColor="text1"/>
        </w:rPr>
        <w:t>2011</w:t>
      </w:r>
      <w:r w:rsidR="00016516" w:rsidRPr="00016516">
        <w:rPr>
          <w:bCs/>
          <w:color w:val="000000" w:themeColor="text1"/>
        </w:rPr>
        <w:t>)</w:t>
      </w:r>
      <w:r w:rsidRPr="00016516">
        <w:rPr>
          <w:color w:val="000000" w:themeColor="text1"/>
        </w:rPr>
        <w:t xml:space="preserve">. Toward an era of restoration in ecology: successes, failures, and opportunities ahead. </w:t>
      </w:r>
      <w:r w:rsidRPr="00016516">
        <w:rPr>
          <w:i/>
          <w:color w:val="000000" w:themeColor="text1"/>
        </w:rPr>
        <w:t>Annual Review of Ecology, Evolution, and Systematics, 42</w:t>
      </w:r>
      <w:r w:rsidRPr="00016516">
        <w:rPr>
          <w:color w:val="000000" w:themeColor="text1"/>
        </w:rPr>
        <w:t>, 465–487.</w:t>
      </w:r>
    </w:p>
    <w:p w14:paraId="38F265A6" w14:textId="74B53802" w:rsidR="00016516" w:rsidRPr="00016516" w:rsidRDefault="00016516" w:rsidP="00016516">
      <w:pPr>
        <w:pStyle w:val="NormalWeb"/>
        <w:spacing w:line="480" w:lineRule="auto"/>
        <w:ind w:left="720" w:hanging="720"/>
        <w:rPr>
          <w:color w:val="000000" w:themeColor="text1"/>
        </w:rPr>
      </w:pPr>
      <w:r w:rsidRPr="00016516">
        <w:rPr>
          <w:rFonts w:eastAsia="Times New Roman"/>
          <w:color w:val="000000" w:themeColor="text1"/>
        </w:rPr>
        <w:t xml:space="preserve">TAMU, (2013). </w:t>
      </w:r>
      <w:r w:rsidRPr="00EC0D1C">
        <w:rPr>
          <w:rFonts w:eastAsia="Times New Roman"/>
          <w:color w:val="000000" w:themeColor="text1"/>
        </w:rPr>
        <w:t>TAMU, Texas A&amp;M AgriLife Extension, 2013, </w:t>
      </w:r>
      <w:hyperlink r:id="rId10" w:tgtFrame="_blank" w:history="1">
        <w:r w:rsidRPr="00016516">
          <w:rPr>
            <w:rFonts w:eastAsia="Times New Roman"/>
            <w:color w:val="000000" w:themeColor="text1"/>
          </w:rPr>
          <w:t>http://cotton.tamu.edu/index.html</w:t>
        </w:r>
      </w:hyperlink>
      <w:r w:rsidRPr="00EC0D1C">
        <w:rPr>
          <w:rFonts w:eastAsia="Times New Roman"/>
          <w:color w:val="000000" w:themeColor="text1"/>
        </w:rPr>
        <w:t> (assessed 16.04.15.).</w:t>
      </w:r>
    </w:p>
    <w:p w14:paraId="1415F6C3"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 xml:space="preserve">van Engelsdorp, D., Hayes, J., Underwood, R.M., &amp; Pettis, J.  (2008). A survey of honey bee colony losses in the U.S., fall 2007 to spring 2008. PLoS One. </w:t>
      </w:r>
      <w:r w:rsidRPr="00016516">
        <w:rPr>
          <w:b/>
          <w:bCs/>
          <w:color w:val="000000" w:themeColor="text1"/>
        </w:rPr>
        <w:t>3</w:t>
      </w:r>
      <w:r w:rsidRPr="00016516">
        <w:rPr>
          <w:color w:val="000000" w:themeColor="text1"/>
        </w:rPr>
        <w:t>, e4071</w:t>
      </w:r>
    </w:p>
    <w:p w14:paraId="29A8418D" w14:textId="77777777" w:rsidR="004A09C5" w:rsidRPr="00016516" w:rsidRDefault="004A09C5" w:rsidP="00016516">
      <w:pPr>
        <w:spacing w:before="100" w:beforeAutospacing="1" w:after="100" w:afterAutospacing="1" w:line="480" w:lineRule="auto"/>
        <w:ind w:left="720" w:hanging="720"/>
        <w:rPr>
          <w:rFonts w:eastAsia="Times New Roman"/>
          <w:color w:val="222222"/>
          <w:shd w:val="clear" w:color="auto" w:fill="FFFFFF"/>
        </w:rPr>
      </w:pPr>
      <w:r w:rsidRPr="00016516">
        <w:rPr>
          <w:rFonts w:eastAsia="Times New Roman"/>
          <w:color w:val="222222"/>
          <w:shd w:val="clear" w:color="auto" w:fill="FFFFFF"/>
        </w:rPr>
        <w:t>Westphal, C., Bommarco, R., Carré, G., Lamborn, E., Morison, N., Petanidou, T., Potts, S.G., Roberts, S.P., Szentgyörgyi, H., Tscheulin, T. &amp; Vaissière, B.E. (2008). Measuring bee diversity in different European habitats and biogeographical regions.</w:t>
      </w:r>
      <w:r w:rsidRPr="00016516">
        <w:rPr>
          <w:rStyle w:val="apple-converted-space"/>
          <w:color w:val="222222"/>
          <w:shd w:val="clear" w:color="auto" w:fill="FFFFFF"/>
        </w:rPr>
        <w:t> </w:t>
      </w:r>
      <w:r w:rsidRPr="00016516">
        <w:rPr>
          <w:rFonts w:eastAsia="Times New Roman"/>
          <w:i/>
          <w:iCs/>
          <w:color w:val="222222"/>
        </w:rPr>
        <w:t>Ecological monographs</w:t>
      </w:r>
      <w:r w:rsidRPr="00016516">
        <w:rPr>
          <w:rFonts w:eastAsia="Times New Roman"/>
          <w:color w:val="222222"/>
          <w:shd w:val="clear" w:color="auto" w:fill="FFFFFF"/>
        </w:rPr>
        <w:t>,</w:t>
      </w:r>
      <w:r w:rsidRPr="00016516">
        <w:rPr>
          <w:rStyle w:val="apple-converted-space"/>
          <w:color w:val="222222"/>
          <w:shd w:val="clear" w:color="auto" w:fill="FFFFFF"/>
        </w:rPr>
        <w:t> </w:t>
      </w:r>
      <w:r w:rsidRPr="00016516">
        <w:rPr>
          <w:rFonts w:eastAsia="Times New Roman"/>
          <w:i/>
          <w:iCs/>
          <w:color w:val="222222"/>
        </w:rPr>
        <w:t>78</w:t>
      </w:r>
      <w:r w:rsidRPr="00016516">
        <w:rPr>
          <w:rFonts w:eastAsia="Times New Roman"/>
          <w:color w:val="222222"/>
          <w:shd w:val="clear" w:color="auto" w:fill="FFFFFF"/>
        </w:rPr>
        <w:t>(4), 653-671.</w:t>
      </w:r>
    </w:p>
    <w:p w14:paraId="36E7863B" w14:textId="77777777" w:rsidR="004A09C5" w:rsidRPr="00016516" w:rsidRDefault="004A09C5" w:rsidP="00016516">
      <w:pPr>
        <w:spacing w:before="100" w:beforeAutospacing="1" w:after="100" w:afterAutospacing="1" w:line="480" w:lineRule="auto"/>
        <w:ind w:left="720" w:hanging="720"/>
        <w:rPr>
          <w:rFonts w:eastAsia="Times New Roman"/>
          <w:color w:val="000000" w:themeColor="text1"/>
        </w:rPr>
      </w:pPr>
      <w:r w:rsidRPr="00016516">
        <w:rPr>
          <w:rFonts w:eastAsia="Times New Roman"/>
          <w:color w:val="000000" w:themeColor="text1"/>
        </w:rPr>
        <w:lastRenderedPageBreak/>
        <w:t>Westrich, P. (1996) Habitat requirements of central European bees and problems of  partial habitats.  The conservation of bees (eds A. Matheson, S.L. Buchmann, C. O’Toole, P. Westrich &amp; I.H. Williams), pp. 1–16. Academic Press, London.</w:t>
      </w:r>
    </w:p>
    <w:p w14:paraId="6B154E43" w14:textId="77777777" w:rsidR="004A09C5" w:rsidRPr="00016516" w:rsidRDefault="004A09C5" w:rsidP="00016516">
      <w:pPr>
        <w:pStyle w:val="NormalWeb"/>
        <w:spacing w:line="480" w:lineRule="auto"/>
        <w:ind w:left="720" w:hanging="720"/>
        <w:rPr>
          <w:color w:val="000000" w:themeColor="text1"/>
        </w:rPr>
      </w:pPr>
      <w:r w:rsidRPr="00016516">
        <w:rPr>
          <w:color w:val="000000" w:themeColor="text1"/>
        </w:rPr>
        <w:t xml:space="preserve">Winfree, R., Williams, N.M., Dushoff, J., &amp; Kremen, C. (2007). Native bees provide insurance against ongoing honey bee losses. </w:t>
      </w:r>
      <w:r w:rsidRPr="00016516">
        <w:rPr>
          <w:i/>
          <w:color w:val="000000" w:themeColor="text1"/>
        </w:rPr>
        <w:t>Ecological Letters 10</w:t>
      </w:r>
      <w:r w:rsidRPr="00016516">
        <w:rPr>
          <w:color w:val="000000" w:themeColor="text1"/>
        </w:rPr>
        <w:t xml:space="preserve">, 1105–1113. </w:t>
      </w:r>
    </w:p>
    <w:p w14:paraId="47D6FDE3" w14:textId="1DD6C090" w:rsidR="00EA0D3B" w:rsidRPr="00016516" w:rsidRDefault="004A09C5" w:rsidP="00016516">
      <w:pPr>
        <w:pStyle w:val="NormalWeb"/>
        <w:spacing w:line="480" w:lineRule="auto"/>
        <w:ind w:left="720" w:hanging="720"/>
        <w:rPr>
          <w:color w:val="000000" w:themeColor="text1"/>
        </w:rPr>
      </w:pPr>
      <w:r w:rsidRPr="00016516">
        <w:rPr>
          <w:bCs/>
          <w:color w:val="000000" w:themeColor="text1"/>
        </w:rPr>
        <w:t>Zirbel, C.R., Bassett, T., Grman, E., &amp; Brudvig, L.A. (2017)</w:t>
      </w:r>
      <w:r w:rsidRPr="00016516">
        <w:rPr>
          <w:color w:val="000000" w:themeColor="text1"/>
        </w:rPr>
        <w:t xml:space="preserve">. Plant functional traits and environmental conditions shape community assembly and ecosystem functioning during restoration. </w:t>
      </w:r>
      <w:r w:rsidRPr="00016516">
        <w:rPr>
          <w:i/>
          <w:color w:val="000000" w:themeColor="text1"/>
        </w:rPr>
        <w:t>Journal of Applied Ecology, 54</w:t>
      </w:r>
      <w:r w:rsidRPr="00016516">
        <w:rPr>
          <w:color w:val="000000" w:themeColor="text1"/>
        </w:rPr>
        <w:t xml:space="preserve">, 1070–1079. </w:t>
      </w:r>
    </w:p>
    <w:p w14:paraId="52A618A5" w14:textId="77777777" w:rsidR="00EA0D3B" w:rsidRPr="00EA0D3B" w:rsidRDefault="00EA0D3B" w:rsidP="00EA0D3B">
      <w:pPr>
        <w:pStyle w:val="NormalWeb"/>
        <w:spacing w:line="480" w:lineRule="auto"/>
        <w:rPr>
          <w:color w:val="000000" w:themeColor="text1"/>
        </w:rPr>
      </w:pPr>
    </w:p>
    <w:p w14:paraId="2AC0F335" w14:textId="77777777" w:rsidR="004A09C5" w:rsidRDefault="004A09C5" w:rsidP="00B647E9"/>
    <w:p w14:paraId="473F008F" w14:textId="77777777" w:rsidR="004A09C5" w:rsidRDefault="004A09C5" w:rsidP="00B647E9">
      <w:pPr>
        <w:rPr>
          <w:ins w:id="645" w:author="Auerbach, Ezra" w:date="2018-12-07T11:42:00Z"/>
        </w:rPr>
      </w:pPr>
    </w:p>
    <w:p w14:paraId="4F998345" w14:textId="77777777" w:rsidR="0067164F" w:rsidRDefault="0067164F" w:rsidP="00B647E9">
      <w:pPr>
        <w:rPr>
          <w:ins w:id="646" w:author="Auerbach, Ezra" w:date="2018-12-07T11:42:00Z"/>
        </w:rPr>
      </w:pPr>
    </w:p>
    <w:p w14:paraId="4F4DCBCD" w14:textId="77777777" w:rsidR="0067164F" w:rsidRDefault="0067164F" w:rsidP="00B647E9">
      <w:pPr>
        <w:rPr>
          <w:ins w:id="647" w:author="Auerbach, Ezra" w:date="2018-12-07T11:42:00Z"/>
        </w:rPr>
      </w:pPr>
    </w:p>
    <w:p w14:paraId="76905A3A" w14:textId="77777777" w:rsidR="0067164F" w:rsidRDefault="0067164F" w:rsidP="00B647E9">
      <w:pPr>
        <w:rPr>
          <w:ins w:id="648" w:author="Auerbach, Ezra" w:date="2018-12-07T11:42:00Z"/>
        </w:rPr>
      </w:pPr>
    </w:p>
    <w:p w14:paraId="1AE24C59" w14:textId="77777777" w:rsidR="0067164F" w:rsidRDefault="0067164F" w:rsidP="00B647E9">
      <w:pPr>
        <w:rPr>
          <w:ins w:id="649" w:author="Auerbach, Ezra" w:date="2018-12-07T11:42:00Z"/>
        </w:rPr>
      </w:pPr>
    </w:p>
    <w:p w14:paraId="7697ADBF" w14:textId="77777777" w:rsidR="0067164F" w:rsidRDefault="0067164F" w:rsidP="00B647E9">
      <w:pPr>
        <w:rPr>
          <w:ins w:id="650" w:author="Auerbach, Ezra" w:date="2018-12-07T11:42:00Z"/>
        </w:rPr>
      </w:pPr>
    </w:p>
    <w:p w14:paraId="33F17A2A" w14:textId="77777777" w:rsidR="0067164F" w:rsidRDefault="0067164F" w:rsidP="00B647E9">
      <w:pPr>
        <w:rPr>
          <w:ins w:id="651" w:author="Auerbach, Ezra" w:date="2018-12-07T11:42:00Z"/>
        </w:rPr>
      </w:pPr>
    </w:p>
    <w:p w14:paraId="51E867D0" w14:textId="77777777" w:rsidR="0067164F" w:rsidRDefault="0067164F" w:rsidP="00B647E9">
      <w:pPr>
        <w:rPr>
          <w:ins w:id="652" w:author="Auerbach, Ezra" w:date="2018-12-07T11:42:00Z"/>
        </w:rPr>
      </w:pPr>
    </w:p>
    <w:p w14:paraId="5BE36623" w14:textId="77777777" w:rsidR="0067164F" w:rsidRDefault="0067164F" w:rsidP="00B647E9">
      <w:pPr>
        <w:rPr>
          <w:ins w:id="653" w:author="Auerbach, Ezra" w:date="2018-12-07T11:42:00Z"/>
        </w:rPr>
      </w:pPr>
    </w:p>
    <w:p w14:paraId="418E2DB9" w14:textId="77777777" w:rsidR="0067164F" w:rsidRDefault="0067164F" w:rsidP="0067164F">
      <w:pPr>
        <w:rPr>
          <w:ins w:id="654" w:author="Auerbach, Ezra" w:date="2018-12-07T11:42:00Z"/>
        </w:rPr>
      </w:pPr>
    </w:p>
    <w:tbl>
      <w:tblPr>
        <w:tblW w:w="9780" w:type="dxa"/>
        <w:tblLook w:val="04A0" w:firstRow="1" w:lastRow="0" w:firstColumn="1" w:lastColumn="0" w:noHBand="0" w:noVBand="1"/>
      </w:tblPr>
      <w:tblGrid>
        <w:gridCol w:w="9780"/>
      </w:tblGrid>
      <w:tr w:rsidR="0067164F" w:rsidRPr="00392C71" w14:paraId="0389423D" w14:textId="77777777" w:rsidTr="00850292">
        <w:trPr>
          <w:trHeight w:val="300"/>
          <w:ins w:id="655" w:author="Auerbach, Ezra" w:date="2018-12-07T11:42:00Z"/>
        </w:trPr>
        <w:tc>
          <w:tcPr>
            <w:tcW w:w="9780" w:type="dxa"/>
            <w:tcBorders>
              <w:top w:val="nil"/>
              <w:left w:val="nil"/>
              <w:bottom w:val="nil"/>
              <w:right w:val="nil"/>
            </w:tcBorders>
            <w:shd w:val="clear" w:color="auto" w:fill="auto"/>
            <w:noWrap/>
            <w:vAlign w:val="center"/>
            <w:hideMark/>
          </w:tcPr>
          <w:p w14:paraId="067CF9D6" w14:textId="77777777" w:rsidR="0067164F" w:rsidRPr="00392C71" w:rsidRDefault="0067164F" w:rsidP="00850292">
            <w:pPr>
              <w:ind w:firstLineChars="500" w:firstLine="1200"/>
              <w:rPr>
                <w:ins w:id="656" w:author="Auerbach, Ezra" w:date="2018-12-07T11:42:00Z"/>
                <w:rFonts w:eastAsia="Times New Roman"/>
                <w:color w:val="000000" w:themeColor="text1"/>
              </w:rPr>
            </w:pPr>
            <w:ins w:id="657" w:author="Auerbach, Ezra" w:date="2018-12-07T11:42:00Z">
              <w:r w:rsidRPr="00392C71">
                <w:rPr>
                  <w:rFonts w:eastAsia="Times New Roman"/>
                  <w:color w:val="000000" w:themeColor="text1"/>
                </w:rPr>
                <w:t>Bottomland Hardwood Trees Initiative</w:t>
              </w:r>
            </w:ins>
          </w:p>
        </w:tc>
      </w:tr>
      <w:tr w:rsidR="0067164F" w:rsidRPr="00392C71" w14:paraId="0BC4DD26" w14:textId="77777777" w:rsidTr="00850292">
        <w:trPr>
          <w:trHeight w:val="300"/>
          <w:ins w:id="658" w:author="Auerbach, Ezra" w:date="2018-12-07T11:42:00Z"/>
        </w:trPr>
        <w:tc>
          <w:tcPr>
            <w:tcW w:w="9780" w:type="dxa"/>
            <w:tcBorders>
              <w:top w:val="nil"/>
              <w:left w:val="nil"/>
              <w:bottom w:val="nil"/>
              <w:right w:val="nil"/>
            </w:tcBorders>
            <w:shd w:val="clear" w:color="auto" w:fill="auto"/>
            <w:noWrap/>
            <w:vAlign w:val="center"/>
            <w:hideMark/>
          </w:tcPr>
          <w:p w14:paraId="43BEDA2E" w14:textId="77777777" w:rsidR="0067164F" w:rsidRPr="00392C71" w:rsidRDefault="0067164F" w:rsidP="00850292">
            <w:pPr>
              <w:ind w:firstLineChars="500" w:firstLine="1200"/>
              <w:rPr>
                <w:ins w:id="659" w:author="Auerbach, Ezra" w:date="2018-12-07T11:42:00Z"/>
                <w:rFonts w:eastAsia="Times New Roman"/>
                <w:color w:val="000000" w:themeColor="text1"/>
              </w:rPr>
            </w:pPr>
            <w:ins w:id="660" w:author="Auerbach, Ezra" w:date="2018-12-07T11:42:00Z">
              <w:r w:rsidRPr="00392C71">
                <w:rPr>
                  <w:rFonts w:eastAsia="Times New Roman"/>
                  <w:color w:val="000000" w:themeColor="text1"/>
                </w:rPr>
                <w:t>Duck Nesting Habitat Initiative</w:t>
              </w:r>
            </w:ins>
          </w:p>
        </w:tc>
      </w:tr>
      <w:tr w:rsidR="0067164F" w:rsidRPr="00392C71" w14:paraId="220362E7" w14:textId="77777777" w:rsidTr="00850292">
        <w:trPr>
          <w:trHeight w:val="300"/>
          <w:ins w:id="661" w:author="Auerbach, Ezra" w:date="2018-12-07T11:42:00Z"/>
        </w:trPr>
        <w:tc>
          <w:tcPr>
            <w:tcW w:w="9780" w:type="dxa"/>
            <w:tcBorders>
              <w:top w:val="nil"/>
              <w:left w:val="nil"/>
              <w:bottom w:val="nil"/>
              <w:right w:val="nil"/>
            </w:tcBorders>
            <w:shd w:val="clear" w:color="auto" w:fill="auto"/>
            <w:noWrap/>
            <w:vAlign w:val="center"/>
            <w:hideMark/>
          </w:tcPr>
          <w:p w14:paraId="1A64A464" w14:textId="77777777" w:rsidR="0067164F" w:rsidRPr="00392C71" w:rsidRDefault="0067164F" w:rsidP="00850292">
            <w:pPr>
              <w:ind w:firstLineChars="500" w:firstLine="1200"/>
              <w:rPr>
                <w:ins w:id="662" w:author="Auerbach, Ezra" w:date="2018-12-07T11:42:00Z"/>
                <w:rFonts w:eastAsia="Times New Roman"/>
                <w:color w:val="000000" w:themeColor="text1"/>
              </w:rPr>
            </w:pPr>
            <w:ins w:id="663" w:author="Auerbach, Ezra" w:date="2018-12-07T11:42:00Z">
              <w:r w:rsidRPr="00392C71">
                <w:rPr>
                  <w:rFonts w:eastAsia="Times New Roman"/>
                  <w:color w:val="000000" w:themeColor="text1"/>
                </w:rPr>
                <w:t>Floodplain Wetlands Initiative</w:t>
              </w:r>
            </w:ins>
          </w:p>
        </w:tc>
      </w:tr>
      <w:tr w:rsidR="0067164F" w:rsidRPr="00392C71" w14:paraId="544B883E" w14:textId="77777777" w:rsidTr="00850292">
        <w:trPr>
          <w:trHeight w:val="300"/>
          <w:ins w:id="664" w:author="Auerbach, Ezra" w:date="2018-12-07T11:42:00Z"/>
        </w:trPr>
        <w:tc>
          <w:tcPr>
            <w:tcW w:w="9780" w:type="dxa"/>
            <w:tcBorders>
              <w:top w:val="nil"/>
              <w:left w:val="nil"/>
              <w:bottom w:val="nil"/>
              <w:right w:val="nil"/>
            </w:tcBorders>
            <w:shd w:val="clear" w:color="auto" w:fill="auto"/>
            <w:noWrap/>
            <w:vAlign w:val="center"/>
            <w:hideMark/>
          </w:tcPr>
          <w:p w14:paraId="76F5F1D6" w14:textId="77777777" w:rsidR="0067164F" w:rsidRPr="00392C71" w:rsidRDefault="0067164F" w:rsidP="00850292">
            <w:pPr>
              <w:ind w:firstLineChars="500" w:firstLine="1200"/>
              <w:rPr>
                <w:ins w:id="665" w:author="Auerbach, Ezra" w:date="2018-12-07T11:42:00Z"/>
                <w:rFonts w:eastAsia="Times New Roman"/>
                <w:color w:val="000000" w:themeColor="text1"/>
              </w:rPr>
            </w:pPr>
            <w:ins w:id="666" w:author="Auerbach, Ezra" w:date="2018-12-07T11:42:00Z">
              <w:r w:rsidRPr="00392C71">
                <w:rPr>
                  <w:rFonts w:eastAsia="Times New Roman"/>
                  <w:color w:val="000000" w:themeColor="text1"/>
                </w:rPr>
                <w:t>Highly Erodible Lands Initiative</w:t>
              </w:r>
            </w:ins>
          </w:p>
        </w:tc>
      </w:tr>
      <w:tr w:rsidR="0067164F" w:rsidRPr="00392C71" w14:paraId="24C3AE03" w14:textId="77777777" w:rsidTr="00850292">
        <w:trPr>
          <w:trHeight w:val="300"/>
          <w:ins w:id="667" w:author="Auerbach, Ezra" w:date="2018-12-07T11:42:00Z"/>
        </w:trPr>
        <w:tc>
          <w:tcPr>
            <w:tcW w:w="9780" w:type="dxa"/>
            <w:tcBorders>
              <w:top w:val="nil"/>
              <w:left w:val="nil"/>
              <w:bottom w:val="nil"/>
              <w:right w:val="nil"/>
            </w:tcBorders>
            <w:shd w:val="clear" w:color="auto" w:fill="auto"/>
            <w:noWrap/>
            <w:vAlign w:val="center"/>
            <w:hideMark/>
          </w:tcPr>
          <w:p w14:paraId="70B682C5" w14:textId="77777777" w:rsidR="0067164F" w:rsidRPr="00392C71" w:rsidRDefault="0067164F" w:rsidP="00850292">
            <w:pPr>
              <w:ind w:firstLineChars="500" w:firstLine="1200"/>
              <w:rPr>
                <w:ins w:id="668" w:author="Auerbach, Ezra" w:date="2018-12-07T11:42:00Z"/>
                <w:rFonts w:eastAsia="Times New Roman"/>
                <w:color w:val="000000" w:themeColor="text1"/>
              </w:rPr>
            </w:pPr>
            <w:ins w:id="669" w:author="Auerbach, Ezra" w:date="2018-12-07T11:42:00Z">
              <w:r w:rsidRPr="00392C71">
                <w:rPr>
                  <w:rFonts w:eastAsia="Times New Roman"/>
                  <w:color w:val="000000" w:themeColor="text1"/>
                </w:rPr>
                <w:t>Honey Bee Habitat Initiative</w:t>
              </w:r>
            </w:ins>
          </w:p>
        </w:tc>
      </w:tr>
      <w:tr w:rsidR="0067164F" w:rsidRPr="00392C71" w14:paraId="0DEB4735" w14:textId="77777777" w:rsidTr="00850292">
        <w:trPr>
          <w:trHeight w:val="300"/>
          <w:ins w:id="670" w:author="Auerbach, Ezra" w:date="2018-12-07T11:42:00Z"/>
        </w:trPr>
        <w:tc>
          <w:tcPr>
            <w:tcW w:w="9780" w:type="dxa"/>
            <w:tcBorders>
              <w:top w:val="nil"/>
              <w:left w:val="nil"/>
              <w:bottom w:val="nil"/>
              <w:right w:val="nil"/>
            </w:tcBorders>
            <w:shd w:val="clear" w:color="auto" w:fill="auto"/>
            <w:noWrap/>
            <w:vAlign w:val="center"/>
            <w:hideMark/>
          </w:tcPr>
          <w:p w14:paraId="01F7790B" w14:textId="77777777" w:rsidR="0067164F" w:rsidRPr="00392C71" w:rsidRDefault="0067164F" w:rsidP="00850292">
            <w:pPr>
              <w:ind w:firstLineChars="500" w:firstLine="1200"/>
              <w:rPr>
                <w:ins w:id="671" w:author="Auerbach, Ezra" w:date="2018-12-07T11:42:00Z"/>
                <w:rFonts w:eastAsia="Times New Roman"/>
                <w:color w:val="000000" w:themeColor="text1"/>
              </w:rPr>
            </w:pPr>
            <w:ins w:id="672" w:author="Auerbach, Ezra" w:date="2018-12-07T11:42:00Z">
              <w:r w:rsidRPr="00392C71">
                <w:rPr>
                  <w:rFonts w:eastAsia="Times New Roman"/>
                  <w:color w:val="000000" w:themeColor="text1"/>
                </w:rPr>
                <w:t>Longleaf Pine Initiative</w:t>
              </w:r>
            </w:ins>
          </w:p>
        </w:tc>
      </w:tr>
      <w:tr w:rsidR="0067164F" w:rsidRPr="00392C71" w14:paraId="1D1D767D" w14:textId="77777777" w:rsidTr="00850292">
        <w:trPr>
          <w:trHeight w:val="300"/>
          <w:ins w:id="673" w:author="Auerbach, Ezra" w:date="2018-12-07T11:42:00Z"/>
        </w:trPr>
        <w:tc>
          <w:tcPr>
            <w:tcW w:w="9780" w:type="dxa"/>
            <w:tcBorders>
              <w:top w:val="nil"/>
              <w:left w:val="nil"/>
              <w:bottom w:val="nil"/>
              <w:right w:val="nil"/>
            </w:tcBorders>
            <w:shd w:val="clear" w:color="auto" w:fill="auto"/>
            <w:noWrap/>
            <w:vAlign w:val="center"/>
            <w:hideMark/>
          </w:tcPr>
          <w:p w14:paraId="1617762E" w14:textId="77777777" w:rsidR="0067164F" w:rsidRPr="00392C71" w:rsidRDefault="0067164F" w:rsidP="00850292">
            <w:pPr>
              <w:ind w:firstLineChars="500" w:firstLine="1200"/>
              <w:rPr>
                <w:ins w:id="674" w:author="Auerbach, Ezra" w:date="2018-12-07T11:42:00Z"/>
                <w:rFonts w:eastAsia="Times New Roman"/>
                <w:color w:val="000000" w:themeColor="text1"/>
              </w:rPr>
            </w:pPr>
            <w:ins w:id="675" w:author="Auerbach, Ezra" w:date="2018-12-07T11:42:00Z">
              <w:r w:rsidRPr="00392C71">
                <w:rPr>
                  <w:rFonts w:eastAsia="Times New Roman"/>
                  <w:color w:val="000000" w:themeColor="text1"/>
                </w:rPr>
                <w:t>Non Floodplain Wetlands Initiative</w:t>
              </w:r>
            </w:ins>
          </w:p>
        </w:tc>
      </w:tr>
      <w:tr w:rsidR="0067164F" w:rsidRPr="00392C71" w14:paraId="49217020" w14:textId="77777777" w:rsidTr="00850292">
        <w:trPr>
          <w:trHeight w:val="300"/>
          <w:ins w:id="676" w:author="Auerbach, Ezra" w:date="2018-12-07T11:42:00Z"/>
        </w:trPr>
        <w:tc>
          <w:tcPr>
            <w:tcW w:w="9780" w:type="dxa"/>
            <w:tcBorders>
              <w:top w:val="nil"/>
              <w:left w:val="nil"/>
              <w:bottom w:val="nil"/>
              <w:right w:val="nil"/>
            </w:tcBorders>
            <w:shd w:val="clear" w:color="auto" w:fill="auto"/>
            <w:noWrap/>
            <w:vAlign w:val="center"/>
            <w:hideMark/>
          </w:tcPr>
          <w:p w14:paraId="0E576098" w14:textId="77777777" w:rsidR="0067164F" w:rsidRPr="00392C71" w:rsidRDefault="0067164F" w:rsidP="00850292">
            <w:pPr>
              <w:ind w:firstLineChars="500" w:firstLine="1200"/>
              <w:rPr>
                <w:ins w:id="677" w:author="Auerbach, Ezra" w:date="2018-12-07T11:42:00Z"/>
                <w:rFonts w:eastAsia="Times New Roman"/>
                <w:color w:val="000000" w:themeColor="text1"/>
              </w:rPr>
            </w:pPr>
            <w:ins w:id="678" w:author="Auerbach, Ezra" w:date="2018-12-07T11:42:00Z">
              <w:r w:rsidRPr="00392C71">
                <w:rPr>
                  <w:rFonts w:eastAsia="Times New Roman"/>
                  <w:color w:val="000000" w:themeColor="text1"/>
                </w:rPr>
                <w:t>Pollinator Habitat Initiative</w:t>
              </w:r>
            </w:ins>
          </w:p>
        </w:tc>
      </w:tr>
      <w:tr w:rsidR="0067164F" w:rsidRPr="00392C71" w14:paraId="3872795D" w14:textId="77777777" w:rsidTr="00850292">
        <w:trPr>
          <w:trHeight w:val="300"/>
          <w:ins w:id="679" w:author="Auerbach, Ezra" w:date="2018-12-07T11:42:00Z"/>
        </w:trPr>
        <w:tc>
          <w:tcPr>
            <w:tcW w:w="9780" w:type="dxa"/>
            <w:tcBorders>
              <w:top w:val="nil"/>
              <w:left w:val="nil"/>
              <w:bottom w:val="nil"/>
              <w:right w:val="nil"/>
            </w:tcBorders>
            <w:shd w:val="clear" w:color="auto" w:fill="auto"/>
            <w:noWrap/>
            <w:vAlign w:val="center"/>
            <w:hideMark/>
          </w:tcPr>
          <w:p w14:paraId="22D74B5A" w14:textId="77777777" w:rsidR="0067164F" w:rsidRPr="00392C71" w:rsidRDefault="0067164F" w:rsidP="00850292">
            <w:pPr>
              <w:ind w:firstLineChars="500" w:firstLine="1200"/>
              <w:rPr>
                <w:ins w:id="680" w:author="Auerbach, Ezra" w:date="2018-12-07T11:42:00Z"/>
                <w:rFonts w:eastAsia="Times New Roman"/>
                <w:color w:val="000000" w:themeColor="text1"/>
              </w:rPr>
            </w:pPr>
            <w:ins w:id="681" w:author="Auerbach, Ezra" w:date="2018-12-07T11:42:00Z">
              <w:r w:rsidRPr="00392C71">
                <w:rPr>
                  <w:rFonts w:eastAsia="Times New Roman"/>
                  <w:color w:val="000000" w:themeColor="text1"/>
                </w:rPr>
                <w:t>State Acres for Wildlife Enhancement (SAFE) Initiative</w:t>
              </w:r>
            </w:ins>
          </w:p>
        </w:tc>
      </w:tr>
      <w:tr w:rsidR="0067164F" w:rsidRPr="00392C71" w14:paraId="06FD938E" w14:textId="77777777" w:rsidTr="00850292">
        <w:trPr>
          <w:trHeight w:val="300"/>
          <w:ins w:id="682" w:author="Auerbach, Ezra" w:date="2018-12-07T11:42:00Z"/>
        </w:trPr>
        <w:tc>
          <w:tcPr>
            <w:tcW w:w="9780" w:type="dxa"/>
            <w:tcBorders>
              <w:top w:val="nil"/>
              <w:left w:val="nil"/>
              <w:bottom w:val="nil"/>
              <w:right w:val="nil"/>
            </w:tcBorders>
            <w:shd w:val="clear" w:color="auto" w:fill="auto"/>
            <w:noWrap/>
            <w:vAlign w:val="center"/>
            <w:hideMark/>
          </w:tcPr>
          <w:p w14:paraId="1AA6AB12" w14:textId="77777777" w:rsidR="0067164F" w:rsidRPr="00392C71" w:rsidRDefault="0067164F" w:rsidP="00850292">
            <w:pPr>
              <w:ind w:firstLineChars="500" w:firstLine="1200"/>
              <w:rPr>
                <w:ins w:id="683" w:author="Auerbach, Ezra" w:date="2018-12-07T11:42:00Z"/>
                <w:rFonts w:eastAsia="Times New Roman"/>
                <w:color w:val="000000" w:themeColor="text1"/>
              </w:rPr>
            </w:pPr>
            <w:ins w:id="684" w:author="Auerbach, Ezra" w:date="2018-12-07T11:42:00Z">
              <w:r w:rsidRPr="00392C71">
                <w:rPr>
                  <w:rFonts w:eastAsia="Times New Roman"/>
                  <w:color w:val="000000" w:themeColor="text1"/>
                </w:rPr>
                <w:t>Upland Bird Habitat Buffer Initiative</w:t>
              </w:r>
            </w:ins>
          </w:p>
        </w:tc>
      </w:tr>
      <w:tr w:rsidR="0067164F" w:rsidRPr="00392C71" w14:paraId="616E2FCD" w14:textId="77777777" w:rsidTr="00850292">
        <w:trPr>
          <w:trHeight w:val="300"/>
          <w:ins w:id="685" w:author="Auerbach, Ezra" w:date="2018-12-07T11:42:00Z"/>
        </w:trPr>
        <w:tc>
          <w:tcPr>
            <w:tcW w:w="9780" w:type="dxa"/>
            <w:tcBorders>
              <w:top w:val="nil"/>
              <w:left w:val="nil"/>
              <w:bottom w:val="nil"/>
              <w:right w:val="nil"/>
            </w:tcBorders>
            <w:shd w:val="clear" w:color="auto" w:fill="auto"/>
            <w:noWrap/>
            <w:vAlign w:val="center"/>
            <w:hideMark/>
          </w:tcPr>
          <w:p w14:paraId="49126309" w14:textId="77777777" w:rsidR="0067164F" w:rsidRPr="00392C71" w:rsidRDefault="0067164F" w:rsidP="00850292">
            <w:pPr>
              <w:ind w:firstLineChars="500" w:firstLine="1200"/>
              <w:rPr>
                <w:ins w:id="686" w:author="Auerbach, Ezra" w:date="2018-12-07T11:42:00Z"/>
                <w:rFonts w:eastAsia="Times New Roman"/>
                <w:color w:val="000000" w:themeColor="text1"/>
              </w:rPr>
            </w:pPr>
            <w:ins w:id="687" w:author="Auerbach, Ezra" w:date="2018-12-07T11:42:00Z">
              <w:r w:rsidRPr="00392C71">
                <w:rPr>
                  <w:rFonts w:eastAsia="Times New Roman"/>
                  <w:color w:val="000000" w:themeColor="text1"/>
                </w:rPr>
                <w:t>Practice CP12 Wildlife Food Plot </w:t>
              </w:r>
            </w:ins>
          </w:p>
        </w:tc>
      </w:tr>
      <w:tr w:rsidR="0067164F" w:rsidRPr="00392C71" w14:paraId="5E35B88C" w14:textId="77777777" w:rsidTr="00850292">
        <w:trPr>
          <w:trHeight w:val="300"/>
          <w:ins w:id="688" w:author="Auerbach, Ezra" w:date="2018-12-07T11:42:00Z"/>
        </w:trPr>
        <w:tc>
          <w:tcPr>
            <w:tcW w:w="9780" w:type="dxa"/>
            <w:tcBorders>
              <w:top w:val="nil"/>
              <w:left w:val="nil"/>
              <w:bottom w:val="nil"/>
              <w:right w:val="nil"/>
            </w:tcBorders>
            <w:shd w:val="clear" w:color="auto" w:fill="auto"/>
            <w:noWrap/>
            <w:vAlign w:val="center"/>
            <w:hideMark/>
          </w:tcPr>
          <w:p w14:paraId="5B2CBC03" w14:textId="77777777" w:rsidR="0067164F" w:rsidRPr="00392C71" w:rsidRDefault="0067164F" w:rsidP="00850292">
            <w:pPr>
              <w:ind w:firstLineChars="500" w:firstLine="1200"/>
              <w:rPr>
                <w:ins w:id="689" w:author="Auerbach, Ezra" w:date="2018-12-07T11:42:00Z"/>
                <w:rFonts w:eastAsia="Times New Roman"/>
                <w:color w:val="000000" w:themeColor="text1"/>
              </w:rPr>
            </w:pPr>
            <w:ins w:id="690" w:author="Auerbach, Ezra" w:date="2018-12-07T11:42:00Z">
              <w:r w:rsidRPr="00392C71">
                <w:rPr>
                  <w:rFonts w:eastAsia="Times New Roman"/>
                  <w:color w:val="000000" w:themeColor="text1"/>
                </w:rPr>
                <w:t>Practice CP15A Contour Grass Strips</w:t>
              </w:r>
            </w:ins>
          </w:p>
        </w:tc>
      </w:tr>
      <w:tr w:rsidR="0067164F" w:rsidRPr="00392C71" w14:paraId="6775E399" w14:textId="77777777" w:rsidTr="00850292">
        <w:trPr>
          <w:trHeight w:val="300"/>
          <w:ins w:id="691" w:author="Auerbach, Ezra" w:date="2018-12-07T11:42:00Z"/>
        </w:trPr>
        <w:tc>
          <w:tcPr>
            <w:tcW w:w="9780" w:type="dxa"/>
            <w:tcBorders>
              <w:top w:val="nil"/>
              <w:left w:val="nil"/>
              <w:bottom w:val="nil"/>
              <w:right w:val="nil"/>
            </w:tcBorders>
            <w:shd w:val="clear" w:color="auto" w:fill="auto"/>
            <w:noWrap/>
            <w:vAlign w:val="center"/>
            <w:hideMark/>
          </w:tcPr>
          <w:p w14:paraId="4DF5BD8F" w14:textId="77777777" w:rsidR="0067164F" w:rsidRPr="00392C71" w:rsidRDefault="0067164F" w:rsidP="00850292">
            <w:pPr>
              <w:ind w:firstLineChars="500" w:firstLine="1200"/>
              <w:rPr>
                <w:ins w:id="692" w:author="Auerbach, Ezra" w:date="2018-12-07T11:42:00Z"/>
                <w:rFonts w:eastAsia="Times New Roman"/>
                <w:color w:val="000000" w:themeColor="text1"/>
              </w:rPr>
            </w:pPr>
            <w:ins w:id="693" w:author="Auerbach, Ezra" w:date="2018-12-07T11:42:00Z">
              <w:r w:rsidRPr="00392C71">
                <w:rPr>
                  <w:rFonts w:eastAsia="Times New Roman"/>
                  <w:color w:val="000000" w:themeColor="text1"/>
                </w:rPr>
                <w:lastRenderedPageBreak/>
                <w:t>Practice CP16A Shelterbelt Establishment</w:t>
              </w:r>
            </w:ins>
          </w:p>
        </w:tc>
      </w:tr>
      <w:tr w:rsidR="0067164F" w:rsidRPr="00392C71" w14:paraId="6C80F0B7" w14:textId="77777777" w:rsidTr="00850292">
        <w:trPr>
          <w:trHeight w:val="300"/>
          <w:ins w:id="694" w:author="Auerbach, Ezra" w:date="2018-12-07T11:42:00Z"/>
        </w:trPr>
        <w:tc>
          <w:tcPr>
            <w:tcW w:w="9780" w:type="dxa"/>
            <w:tcBorders>
              <w:top w:val="nil"/>
              <w:left w:val="nil"/>
              <w:bottom w:val="nil"/>
              <w:right w:val="nil"/>
            </w:tcBorders>
            <w:shd w:val="clear" w:color="auto" w:fill="auto"/>
            <w:noWrap/>
            <w:vAlign w:val="center"/>
            <w:hideMark/>
          </w:tcPr>
          <w:p w14:paraId="30A95DD1" w14:textId="77777777" w:rsidR="0067164F" w:rsidRPr="00392C71" w:rsidRDefault="0067164F" w:rsidP="00850292">
            <w:pPr>
              <w:ind w:firstLineChars="500" w:firstLine="1200"/>
              <w:rPr>
                <w:ins w:id="695" w:author="Auerbach, Ezra" w:date="2018-12-07T11:42:00Z"/>
                <w:rFonts w:eastAsia="Times New Roman"/>
                <w:color w:val="000000" w:themeColor="text1"/>
              </w:rPr>
            </w:pPr>
            <w:ins w:id="696" w:author="Auerbach, Ezra" w:date="2018-12-07T11:42:00Z">
              <w:r w:rsidRPr="00392C71">
                <w:rPr>
                  <w:rFonts w:eastAsia="Times New Roman"/>
                  <w:color w:val="000000" w:themeColor="text1"/>
                </w:rPr>
                <w:t>Practice CP17A Living Snow Fences</w:t>
              </w:r>
            </w:ins>
          </w:p>
        </w:tc>
      </w:tr>
      <w:tr w:rsidR="0067164F" w:rsidRPr="00392C71" w14:paraId="6B2B18AB" w14:textId="77777777" w:rsidTr="00850292">
        <w:trPr>
          <w:trHeight w:val="300"/>
          <w:ins w:id="697" w:author="Auerbach, Ezra" w:date="2018-12-07T11:42:00Z"/>
        </w:trPr>
        <w:tc>
          <w:tcPr>
            <w:tcW w:w="9780" w:type="dxa"/>
            <w:tcBorders>
              <w:top w:val="nil"/>
              <w:left w:val="nil"/>
              <w:bottom w:val="nil"/>
              <w:right w:val="nil"/>
            </w:tcBorders>
            <w:shd w:val="clear" w:color="auto" w:fill="auto"/>
            <w:noWrap/>
            <w:vAlign w:val="center"/>
            <w:hideMark/>
          </w:tcPr>
          <w:p w14:paraId="299F9BDC" w14:textId="77777777" w:rsidR="0067164F" w:rsidRPr="00392C71" w:rsidRDefault="0067164F" w:rsidP="00850292">
            <w:pPr>
              <w:ind w:firstLineChars="500" w:firstLine="1200"/>
              <w:rPr>
                <w:ins w:id="698" w:author="Auerbach, Ezra" w:date="2018-12-07T11:42:00Z"/>
                <w:rFonts w:eastAsia="Times New Roman"/>
                <w:color w:val="000000" w:themeColor="text1"/>
              </w:rPr>
            </w:pPr>
            <w:ins w:id="699" w:author="Auerbach, Ezra" w:date="2018-12-07T11:42:00Z">
              <w:r w:rsidRPr="00392C71">
                <w:rPr>
                  <w:rFonts w:eastAsia="Times New Roman"/>
                  <w:color w:val="000000" w:themeColor="text1"/>
                </w:rPr>
                <w:t>Practice CP18B Establishment of Permanent Vegetation to Reduce Salinity</w:t>
              </w:r>
            </w:ins>
          </w:p>
        </w:tc>
      </w:tr>
      <w:tr w:rsidR="0067164F" w:rsidRPr="00392C71" w14:paraId="0CA990F1" w14:textId="77777777" w:rsidTr="00850292">
        <w:trPr>
          <w:trHeight w:val="300"/>
          <w:ins w:id="700" w:author="Auerbach, Ezra" w:date="2018-12-07T11:42:00Z"/>
        </w:trPr>
        <w:tc>
          <w:tcPr>
            <w:tcW w:w="9780" w:type="dxa"/>
            <w:tcBorders>
              <w:top w:val="nil"/>
              <w:left w:val="nil"/>
              <w:bottom w:val="nil"/>
              <w:right w:val="nil"/>
            </w:tcBorders>
            <w:shd w:val="clear" w:color="auto" w:fill="auto"/>
            <w:noWrap/>
            <w:vAlign w:val="center"/>
            <w:hideMark/>
          </w:tcPr>
          <w:p w14:paraId="6F5E387A" w14:textId="77777777" w:rsidR="0067164F" w:rsidRPr="00392C71" w:rsidRDefault="0067164F" w:rsidP="00850292">
            <w:pPr>
              <w:ind w:firstLineChars="500" w:firstLine="1200"/>
              <w:rPr>
                <w:ins w:id="701" w:author="Auerbach, Ezra" w:date="2018-12-07T11:42:00Z"/>
                <w:rFonts w:eastAsia="Times New Roman"/>
                <w:color w:val="000000" w:themeColor="text1"/>
              </w:rPr>
            </w:pPr>
            <w:ins w:id="702" w:author="Auerbach, Ezra" w:date="2018-12-07T11:42:00Z">
              <w:r w:rsidRPr="00392C71">
                <w:rPr>
                  <w:rFonts w:eastAsia="Times New Roman"/>
                  <w:color w:val="000000" w:themeColor="text1"/>
                </w:rPr>
                <w:t>Practice CP1 Establishment of Permanent Introduced Grasses and Legumes</w:t>
              </w:r>
            </w:ins>
          </w:p>
        </w:tc>
      </w:tr>
      <w:tr w:rsidR="0067164F" w:rsidRPr="00392C71" w14:paraId="4B4D5AB2" w14:textId="77777777" w:rsidTr="00850292">
        <w:trPr>
          <w:trHeight w:val="300"/>
          <w:ins w:id="703" w:author="Auerbach, Ezra" w:date="2018-12-07T11:42:00Z"/>
        </w:trPr>
        <w:tc>
          <w:tcPr>
            <w:tcW w:w="9780" w:type="dxa"/>
            <w:tcBorders>
              <w:top w:val="nil"/>
              <w:left w:val="nil"/>
              <w:bottom w:val="nil"/>
              <w:right w:val="nil"/>
            </w:tcBorders>
            <w:shd w:val="clear" w:color="auto" w:fill="auto"/>
            <w:noWrap/>
            <w:vAlign w:val="center"/>
            <w:hideMark/>
          </w:tcPr>
          <w:p w14:paraId="602A2153" w14:textId="77777777" w:rsidR="0067164F" w:rsidRPr="00392C71" w:rsidRDefault="0067164F" w:rsidP="00850292">
            <w:pPr>
              <w:ind w:firstLineChars="500" w:firstLine="1200"/>
              <w:rPr>
                <w:ins w:id="704" w:author="Auerbach, Ezra" w:date="2018-12-07T11:42:00Z"/>
                <w:rFonts w:eastAsia="Times New Roman"/>
                <w:color w:val="000000" w:themeColor="text1"/>
              </w:rPr>
            </w:pPr>
            <w:ins w:id="705" w:author="Auerbach, Ezra" w:date="2018-12-07T11:42:00Z">
              <w:r w:rsidRPr="00392C71">
                <w:rPr>
                  <w:rFonts w:eastAsia="Times New Roman"/>
                  <w:color w:val="000000" w:themeColor="text1"/>
                </w:rPr>
                <w:t>Practice CP21 Filter Strip</w:t>
              </w:r>
            </w:ins>
          </w:p>
        </w:tc>
      </w:tr>
      <w:tr w:rsidR="0067164F" w:rsidRPr="00392C71" w14:paraId="3AC3998C" w14:textId="77777777" w:rsidTr="00850292">
        <w:trPr>
          <w:trHeight w:val="300"/>
          <w:ins w:id="706" w:author="Auerbach, Ezra" w:date="2018-12-07T11:42:00Z"/>
        </w:trPr>
        <w:tc>
          <w:tcPr>
            <w:tcW w:w="9780" w:type="dxa"/>
            <w:tcBorders>
              <w:top w:val="nil"/>
              <w:left w:val="nil"/>
              <w:bottom w:val="nil"/>
              <w:right w:val="nil"/>
            </w:tcBorders>
            <w:shd w:val="clear" w:color="auto" w:fill="auto"/>
            <w:noWrap/>
            <w:vAlign w:val="center"/>
            <w:hideMark/>
          </w:tcPr>
          <w:p w14:paraId="719D4DEE" w14:textId="77777777" w:rsidR="0067164F" w:rsidRPr="00392C71" w:rsidRDefault="0067164F" w:rsidP="00850292">
            <w:pPr>
              <w:ind w:firstLineChars="500" w:firstLine="1200"/>
              <w:rPr>
                <w:ins w:id="707" w:author="Auerbach, Ezra" w:date="2018-12-07T11:42:00Z"/>
                <w:rFonts w:eastAsia="Times New Roman"/>
                <w:color w:val="000000" w:themeColor="text1"/>
                <w:u w:val="single"/>
              </w:rPr>
            </w:pPr>
            <w:ins w:id="708" w:author="Auerbach, Ezra" w:date="2018-12-07T11:42:00Z">
              <w:r w:rsidRPr="00392C71">
                <w:rPr>
                  <w:rFonts w:eastAsia="Times New Roman"/>
                  <w:color w:val="000000" w:themeColor="text1"/>
                  <w:u w:val="single"/>
                </w:rPr>
                <w:fldChar w:fldCharType="begin"/>
              </w:r>
              <w:r w:rsidRPr="00392C71">
                <w:rPr>
                  <w:rFonts w:eastAsia="Times New Roman"/>
                  <w:color w:val="000000" w:themeColor="text1"/>
                  <w:u w:val="single"/>
                </w:rPr>
                <w:instrText xml:space="preserve"> HYPERLINK "https://www.fsa.usda.gov/Assets/USDA-FSA-Public/usdafiles/FactSheets/2015/CRPProgramsandInitiatives/practice_cp22_riparian_buffer_jul2015.pdf" \o "Practice CP22 Riparian Buffer" \t "_blank" </w:instrText>
              </w:r>
              <w:r w:rsidRPr="00392C71">
                <w:rPr>
                  <w:rFonts w:eastAsia="Times New Roman"/>
                  <w:color w:val="000000" w:themeColor="text1"/>
                  <w:u w:val="single"/>
                </w:rPr>
                <w:fldChar w:fldCharType="separate"/>
              </w:r>
              <w:r w:rsidRPr="00392C71">
                <w:rPr>
                  <w:rFonts w:eastAsia="Times New Roman"/>
                  <w:color w:val="000000" w:themeColor="text1"/>
                  <w:u w:val="single"/>
                </w:rPr>
                <w:t>Practice CP22 Riparian Buffer </w:t>
              </w:r>
              <w:r w:rsidRPr="00392C71">
                <w:rPr>
                  <w:rFonts w:eastAsia="Times New Roman"/>
                  <w:color w:val="000000" w:themeColor="text1"/>
                  <w:u w:val="single"/>
                </w:rPr>
                <w:fldChar w:fldCharType="end"/>
              </w:r>
            </w:ins>
          </w:p>
        </w:tc>
      </w:tr>
      <w:tr w:rsidR="0067164F" w:rsidRPr="00392C71" w14:paraId="2FF8B81D" w14:textId="77777777" w:rsidTr="00850292">
        <w:trPr>
          <w:trHeight w:val="300"/>
          <w:ins w:id="709" w:author="Auerbach, Ezra" w:date="2018-12-07T11:42:00Z"/>
        </w:trPr>
        <w:tc>
          <w:tcPr>
            <w:tcW w:w="9780" w:type="dxa"/>
            <w:tcBorders>
              <w:top w:val="nil"/>
              <w:left w:val="nil"/>
              <w:bottom w:val="nil"/>
              <w:right w:val="nil"/>
            </w:tcBorders>
            <w:shd w:val="clear" w:color="auto" w:fill="auto"/>
            <w:noWrap/>
            <w:vAlign w:val="center"/>
            <w:hideMark/>
          </w:tcPr>
          <w:p w14:paraId="7CE673E3" w14:textId="77777777" w:rsidR="0067164F" w:rsidRPr="00392C71" w:rsidRDefault="0067164F" w:rsidP="00850292">
            <w:pPr>
              <w:ind w:firstLineChars="500" w:firstLine="1200"/>
              <w:rPr>
                <w:ins w:id="710" w:author="Auerbach, Ezra" w:date="2018-12-07T11:42:00Z"/>
                <w:rFonts w:eastAsia="Times New Roman"/>
                <w:color w:val="000000" w:themeColor="text1"/>
              </w:rPr>
            </w:pPr>
            <w:ins w:id="711" w:author="Auerbach, Ezra" w:date="2018-12-07T11:42:00Z">
              <w:r w:rsidRPr="00392C71">
                <w:rPr>
                  <w:rFonts w:eastAsia="Times New Roman"/>
                  <w:color w:val="000000" w:themeColor="text1"/>
                </w:rPr>
                <w:t>Practice CP23A Wetland Restoration Non Floodplain</w:t>
              </w:r>
            </w:ins>
          </w:p>
        </w:tc>
      </w:tr>
      <w:tr w:rsidR="0067164F" w:rsidRPr="00392C71" w14:paraId="0C5A7F6B" w14:textId="77777777" w:rsidTr="00850292">
        <w:trPr>
          <w:trHeight w:val="300"/>
          <w:ins w:id="712" w:author="Auerbach, Ezra" w:date="2018-12-07T11:42:00Z"/>
        </w:trPr>
        <w:tc>
          <w:tcPr>
            <w:tcW w:w="9780" w:type="dxa"/>
            <w:tcBorders>
              <w:top w:val="nil"/>
              <w:left w:val="nil"/>
              <w:bottom w:val="nil"/>
              <w:right w:val="nil"/>
            </w:tcBorders>
            <w:shd w:val="clear" w:color="auto" w:fill="auto"/>
            <w:noWrap/>
            <w:vAlign w:val="center"/>
            <w:hideMark/>
          </w:tcPr>
          <w:p w14:paraId="73BBF2B2" w14:textId="77777777" w:rsidR="0067164F" w:rsidRPr="00392C71" w:rsidRDefault="0067164F" w:rsidP="00850292">
            <w:pPr>
              <w:ind w:firstLineChars="500" w:firstLine="1200"/>
              <w:rPr>
                <w:ins w:id="713" w:author="Auerbach, Ezra" w:date="2018-12-07T11:42:00Z"/>
                <w:rFonts w:eastAsia="Times New Roman"/>
                <w:color w:val="000000" w:themeColor="text1"/>
              </w:rPr>
            </w:pPr>
            <w:ins w:id="714" w:author="Auerbach, Ezra" w:date="2018-12-07T11:42:00Z">
              <w:r w:rsidRPr="00392C71">
                <w:rPr>
                  <w:rFonts w:eastAsia="Times New Roman"/>
                  <w:color w:val="000000" w:themeColor="text1"/>
                </w:rPr>
                <w:t>Practice CP23 Wetland Restoration on Floodplains </w:t>
              </w:r>
            </w:ins>
          </w:p>
        </w:tc>
      </w:tr>
      <w:tr w:rsidR="0067164F" w:rsidRPr="00392C71" w14:paraId="7BE72F24" w14:textId="77777777" w:rsidTr="00850292">
        <w:trPr>
          <w:trHeight w:val="300"/>
          <w:ins w:id="715" w:author="Auerbach, Ezra" w:date="2018-12-07T11:42:00Z"/>
        </w:trPr>
        <w:tc>
          <w:tcPr>
            <w:tcW w:w="9780" w:type="dxa"/>
            <w:tcBorders>
              <w:top w:val="nil"/>
              <w:left w:val="nil"/>
              <w:bottom w:val="nil"/>
              <w:right w:val="nil"/>
            </w:tcBorders>
            <w:shd w:val="clear" w:color="auto" w:fill="auto"/>
            <w:noWrap/>
            <w:vAlign w:val="center"/>
            <w:hideMark/>
          </w:tcPr>
          <w:p w14:paraId="06D6DCF4" w14:textId="77777777" w:rsidR="0067164F" w:rsidRPr="00392C71" w:rsidRDefault="0067164F" w:rsidP="00850292">
            <w:pPr>
              <w:ind w:firstLineChars="500" w:firstLine="1200"/>
              <w:rPr>
                <w:ins w:id="716" w:author="Auerbach, Ezra" w:date="2018-12-07T11:42:00Z"/>
                <w:rFonts w:eastAsia="Times New Roman"/>
                <w:color w:val="000000" w:themeColor="text1"/>
              </w:rPr>
            </w:pPr>
            <w:ins w:id="717" w:author="Auerbach, Ezra" w:date="2018-12-07T11:42:00Z">
              <w:r>
                <w:rPr>
                  <w:rFonts w:eastAsia="Times New Roman"/>
                  <w:color w:val="000000" w:themeColor="text1"/>
                </w:rPr>
                <w:t xml:space="preserve">Practice </w:t>
              </w:r>
              <w:r w:rsidRPr="00392C71">
                <w:rPr>
                  <w:rFonts w:eastAsia="Times New Roman"/>
                  <w:color w:val="000000" w:themeColor="text1"/>
                </w:rPr>
                <w:t>CP25 Rare and Declining Habitat</w:t>
              </w:r>
            </w:ins>
          </w:p>
        </w:tc>
      </w:tr>
      <w:tr w:rsidR="0067164F" w:rsidRPr="00392C71" w14:paraId="2FAE19ED" w14:textId="77777777" w:rsidTr="00850292">
        <w:trPr>
          <w:trHeight w:val="300"/>
          <w:ins w:id="718" w:author="Auerbach, Ezra" w:date="2018-12-07T11:42:00Z"/>
        </w:trPr>
        <w:tc>
          <w:tcPr>
            <w:tcW w:w="9780" w:type="dxa"/>
            <w:tcBorders>
              <w:top w:val="nil"/>
              <w:left w:val="nil"/>
              <w:bottom w:val="nil"/>
              <w:right w:val="nil"/>
            </w:tcBorders>
            <w:shd w:val="clear" w:color="auto" w:fill="auto"/>
            <w:noWrap/>
            <w:vAlign w:val="center"/>
            <w:hideMark/>
          </w:tcPr>
          <w:p w14:paraId="6F086240" w14:textId="77777777" w:rsidR="0067164F" w:rsidRPr="00392C71" w:rsidRDefault="0067164F" w:rsidP="00850292">
            <w:pPr>
              <w:ind w:firstLineChars="500" w:firstLine="1200"/>
              <w:rPr>
                <w:ins w:id="719" w:author="Auerbach, Ezra" w:date="2018-12-07T11:42:00Z"/>
                <w:rFonts w:eastAsia="Times New Roman"/>
                <w:color w:val="000000" w:themeColor="text1"/>
              </w:rPr>
            </w:pPr>
            <w:ins w:id="720" w:author="Auerbach, Ezra" w:date="2018-12-07T11:42:00Z">
              <w:r w:rsidRPr="00392C71">
                <w:rPr>
                  <w:rFonts w:eastAsia="Times New Roman"/>
                  <w:color w:val="000000" w:themeColor="text1"/>
                </w:rPr>
                <w:t>Practice CP27, 28 Farmable Wetlands Program</w:t>
              </w:r>
            </w:ins>
          </w:p>
        </w:tc>
      </w:tr>
      <w:tr w:rsidR="0067164F" w:rsidRPr="00392C71" w14:paraId="474D0327" w14:textId="77777777" w:rsidTr="00850292">
        <w:trPr>
          <w:trHeight w:val="300"/>
          <w:ins w:id="721" w:author="Auerbach, Ezra" w:date="2018-12-07T11:42:00Z"/>
        </w:trPr>
        <w:tc>
          <w:tcPr>
            <w:tcW w:w="9780" w:type="dxa"/>
            <w:tcBorders>
              <w:top w:val="nil"/>
              <w:left w:val="nil"/>
              <w:bottom w:val="nil"/>
              <w:right w:val="nil"/>
            </w:tcBorders>
            <w:shd w:val="clear" w:color="auto" w:fill="auto"/>
            <w:noWrap/>
            <w:vAlign w:val="center"/>
            <w:hideMark/>
          </w:tcPr>
          <w:p w14:paraId="4525697F" w14:textId="77777777" w:rsidR="0067164F" w:rsidRPr="00392C71" w:rsidRDefault="0067164F" w:rsidP="00850292">
            <w:pPr>
              <w:rPr>
                <w:ins w:id="722" w:author="Auerbach, Ezra" w:date="2018-12-07T11:42:00Z"/>
                <w:rFonts w:eastAsia="Times New Roman"/>
                <w:color w:val="000000" w:themeColor="text1"/>
              </w:rPr>
            </w:pPr>
            <w:ins w:id="723" w:author="Auerbach, Ezra" w:date="2018-12-07T11:42:00Z">
              <w:r>
                <w:rPr>
                  <w:rFonts w:eastAsia="Times New Roman"/>
                  <w:color w:val="000000" w:themeColor="text1"/>
                </w:rPr>
                <w:t xml:space="preserve">                    </w:t>
              </w:r>
              <w:r w:rsidRPr="00392C71">
                <w:rPr>
                  <w:rFonts w:eastAsia="Times New Roman"/>
                  <w:color w:val="000000" w:themeColor="text1"/>
                </w:rPr>
                <w:t>Practice CP2 Establishment of Permanent Native Grasses</w:t>
              </w:r>
            </w:ins>
          </w:p>
        </w:tc>
      </w:tr>
      <w:tr w:rsidR="0067164F" w:rsidRPr="00392C71" w14:paraId="4DF480BD" w14:textId="77777777" w:rsidTr="00850292">
        <w:trPr>
          <w:trHeight w:val="300"/>
          <w:ins w:id="724" w:author="Auerbach, Ezra" w:date="2018-12-07T11:42:00Z"/>
        </w:trPr>
        <w:tc>
          <w:tcPr>
            <w:tcW w:w="9780" w:type="dxa"/>
            <w:tcBorders>
              <w:top w:val="nil"/>
              <w:left w:val="nil"/>
              <w:bottom w:val="nil"/>
              <w:right w:val="nil"/>
            </w:tcBorders>
            <w:shd w:val="clear" w:color="auto" w:fill="auto"/>
            <w:noWrap/>
            <w:vAlign w:val="center"/>
            <w:hideMark/>
          </w:tcPr>
          <w:p w14:paraId="707EDD16" w14:textId="77777777" w:rsidR="0067164F" w:rsidRPr="00392C71" w:rsidRDefault="0067164F" w:rsidP="00850292">
            <w:pPr>
              <w:ind w:firstLineChars="500" w:firstLine="1200"/>
              <w:rPr>
                <w:ins w:id="725" w:author="Auerbach, Ezra" w:date="2018-12-07T11:42:00Z"/>
                <w:rFonts w:eastAsia="Times New Roman"/>
                <w:color w:val="000000" w:themeColor="text1"/>
                <w:u w:val="single"/>
              </w:rPr>
            </w:pPr>
            <w:ins w:id="726" w:author="Auerbach, Ezra" w:date="2018-12-07T11:42:00Z">
              <w:r w:rsidRPr="00392C71">
                <w:rPr>
                  <w:rFonts w:eastAsia="Times New Roman"/>
                  <w:color w:val="000000" w:themeColor="text1"/>
                  <w:u w:val="single"/>
                </w:rPr>
                <w:fldChar w:fldCharType="begin"/>
              </w:r>
              <w:r w:rsidRPr="00392C71">
                <w:rPr>
                  <w:rFonts w:eastAsia="Times New Roman"/>
                  <w:color w:val="000000" w:themeColor="text1"/>
                  <w:u w:val="single"/>
                </w:rPr>
                <w:instrText xml:space="preserve"> HYPERLINK "https://www.fsa.usda.gov/Assets/USDA-FSA-Public/usdafiles/FactSheets/2015/CRPProgramsandInitiatives/practice_cp30_marginal_pastureland_wetland_buffer_jul2015.pdf" \o "Practice CP30 Marginal Pastureland Wetland Buffer" \t "_blank" </w:instrText>
              </w:r>
              <w:r w:rsidRPr="00392C71">
                <w:rPr>
                  <w:rFonts w:eastAsia="Times New Roman"/>
                  <w:color w:val="000000" w:themeColor="text1"/>
                  <w:u w:val="single"/>
                </w:rPr>
                <w:fldChar w:fldCharType="separate"/>
              </w:r>
              <w:r w:rsidRPr="00392C71">
                <w:rPr>
                  <w:rFonts w:eastAsia="Times New Roman"/>
                  <w:color w:val="000000" w:themeColor="text1"/>
                  <w:u w:val="single"/>
                </w:rPr>
                <w:t>Practice CP30 Marginal Pastureland Wetland Buffer </w:t>
              </w:r>
              <w:r w:rsidRPr="00392C71">
                <w:rPr>
                  <w:rFonts w:eastAsia="Times New Roman"/>
                  <w:color w:val="000000" w:themeColor="text1"/>
                  <w:u w:val="single"/>
                </w:rPr>
                <w:fldChar w:fldCharType="end"/>
              </w:r>
            </w:ins>
          </w:p>
        </w:tc>
      </w:tr>
      <w:tr w:rsidR="0067164F" w:rsidRPr="00392C71" w14:paraId="4E406EB9" w14:textId="77777777" w:rsidTr="00850292">
        <w:trPr>
          <w:trHeight w:val="300"/>
          <w:ins w:id="727" w:author="Auerbach, Ezra" w:date="2018-12-07T11:42:00Z"/>
        </w:trPr>
        <w:tc>
          <w:tcPr>
            <w:tcW w:w="9780" w:type="dxa"/>
            <w:tcBorders>
              <w:top w:val="nil"/>
              <w:left w:val="nil"/>
              <w:bottom w:val="nil"/>
              <w:right w:val="nil"/>
            </w:tcBorders>
            <w:shd w:val="clear" w:color="auto" w:fill="auto"/>
            <w:noWrap/>
            <w:vAlign w:val="center"/>
            <w:hideMark/>
          </w:tcPr>
          <w:p w14:paraId="37FBB44B" w14:textId="77777777" w:rsidR="0067164F" w:rsidRPr="00392C71" w:rsidRDefault="0067164F" w:rsidP="00850292">
            <w:pPr>
              <w:ind w:firstLineChars="500" w:firstLine="1200"/>
              <w:rPr>
                <w:ins w:id="728" w:author="Auerbach, Ezra" w:date="2018-12-07T11:42:00Z"/>
                <w:rFonts w:eastAsia="Times New Roman"/>
                <w:color w:val="000000" w:themeColor="text1"/>
              </w:rPr>
            </w:pPr>
            <w:ins w:id="729" w:author="Auerbach, Ezra" w:date="2018-12-07T11:42:00Z">
              <w:r w:rsidRPr="00392C71">
                <w:rPr>
                  <w:rFonts w:eastAsia="Times New Roman"/>
                  <w:color w:val="000000" w:themeColor="text1"/>
                </w:rPr>
                <w:t>Practice CP31 Bottomland Timber Establishment on Wetlands</w:t>
              </w:r>
            </w:ins>
          </w:p>
        </w:tc>
      </w:tr>
      <w:tr w:rsidR="0067164F" w:rsidRPr="00392C71" w14:paraId="115C2F31" w14:textId="77777777" w:rsidTr="00850292">
        <w:trPr>
          <w:trHeight w:val="300"/>
          <w:ins w:id="730" w:author="Auerbach, Ezra" w:date="2018-12-07T11:42:00Z"/>
        </w:trPr>
        <w:tc>
          <w:tcPr>
            <w:tcW w:w="9780" w:type="dxa"/>
            <w:tcBorders>
              <w:top w:val="nil"/>
              <w:left w:val="nil"/>
              <w:bottom w:val="nil"/>
              <w:right w:val="nil"/>
            </w:tcBorders>
            <w:shd w:val="clear" w:color="auto" w:fill="auto"/>
            <w:noWrap/>
            <w:vAlign w:val="center"/>
            <w:hideMark/>
          </w:tcPr>
          <w:p w14:paraId="18E48201" w14:textId="77777777" w:rsidR="0067164F" w:rsidRPr="00392C71" w:rsidRDefault="0067164F" w:rsidP="00850292">
            <w:pPr>
              <w:ind w:firstLineChars="500" w:firstLine="1200"/>
              <w:rPr>
                <w:ins w:id="731" w:author="Auerbach, Ezra" w:date="2018-12-07T11:42:00Z"/>
                <w:rFonts w:eastAsia="Times New Roman"/>
                <w:color w:val="000000" w:themeColor="text1"/>
              </w:rPr>
            </w:pPr>
            <w:ins w:id="732" w:author="Auerbach, Ezra" w:date="2018-12-07T11:42:00Z">
              <w:r w:rsidRPr="00392C71">
                <w:rPr>
                  <w:rFonts w:eastAsia="Times New Roman"/>
                  <w:color w:val="000000" w:themeColor="text1"/>
                </w:rPr>
                <w:t>Practice CP33 Habitat Buffers for Upland Birds</w:t>
              </w:r>
            </w:ins>
          </w:p>
        </w:tc>
      </w:tr>
      <w:tr w:rsidR="0067164F" w:rsidRPr="00392C71" w14:paraId="2C93D5C7" w14:textId="77777777" w:rsidTr="00850292">
        <w:trPr>
          <w:trHeight w:val="300"/>
          <w:ins w:id="733" w:author="Auerbach, Ezra" w:date="2018-12-07T11:42:00Z"/>
        </w:trPr>
        <w:tc>
          <w:tcPr>
            <w:tcW w:w="9780" w:type="dxa"/>
            <w:tcBorders>
              <w:top w:val="nil"/>
              <w:left w:val="nil"/>
              <w:bottom w:val="nil"/>
              <w:right w:val="nil"/>
            </w:tcBorders>
            <w:shd w:val="clear" w:color="auto" w:fill="auto"/>
            <w:noWrap/>
            <w:vAlign w:val="center"/>
            <w:hideMark/>
          </w:tcPr>
          <w:p w14:paraId="188B2193" w14:textId="77777777" w:rsidR="0067164F" w:rsidRPr="00392C71" w:rsidRDefault="0067164F" w:rsidP="00850292">
            <w:pPr>
              <w:ind w:firstLineChars="500" w:firstLine="1200"/>
              <w:rPr>
                <w:ins w:id="734" w:author="Auerbach, Ezra" w:date="2018-12-07T11:42:00Z"/>
                <w:rFonts w:eastAsia="Times New Roman"/>
                <w:color w:val="000000" w:themeColor="text1"/>
              </w:rPr>
            </w:pPr>
            <w:ins w:id="735" w:author="Auerbach, Ezra" w:date="2018-12-07T11:42:00Z">
              <w:r w:rsidRPr="00392C71">
                <w:rPr>
                  <w:rFonts w:eastAsia="Times New Roman"/>
                  <w:color w:val="000000" w:themeColor="text1"/>
                </w:rPr>
                <w:t>Practice CP36 Longleaf Pine Establishment</w:t>
              </w:r>
            </w:ins>
          </w:p>
        </w:tc>
      </w:tr>
      <w:tr w:rsidR="0067164F" w:rsidRPr="00392C71" w14:paraId="5A2F13E8" w14:textId="77777777" w:rsidTr="00850292">
        <w:trPr>
          <w:trHeight w:val="300"/>
          <w:ins w:id="736" w:author="Auerbach, Ezra" w:date="2018-12-07T11:42:00Z"/>
        </w:trPr>
        <w:tc>
          <w:tcPr>
            <w:tcW w:w="9780" w:type="dxa"/>
            <w:tcBorders>
              <w:top w:val="nil"/>
              <w:left w:val="nil"/>
              <w:bottom w:val="nil"/>
              <w:right w:val="nil"/>
            </w:tcBorders>
            <w:shd w:val="clear" w:color="auto" w:fill="auto"/>
            <w:noWrap/>
            <w:vAlign w:val="center"/>
            <w:hideMark/>
          </w:tcPr>
          <w:p w14:paraId="3E7CF0CF" w14:textId="77777777" w:rsidR="0067164F" w:rsidRPr="00392C71" w:rsidRDefault="0067164F" w:rsidP="00850292">
            <w:pPr>
              <w:ind w:firstLineChars="500" w:firstLine="1200"/>
              <w:rPr>
                <w:ins w:id="737" w:author="Auerbach, Ezra" w:date="2018-12-07T11:42:00Z"/>
                <w:rFonts w:eastAsia="Times New Roman"/>
                <w:color w:val="000000" w:themeColor="text1"/>
              </w:rPr>
            </w:pPr>
            <w:ins w:id="738" w:author="Auerbach, Ezra" w:date="2018-12-07T11:42:00Z">
              <w:r w:rsidRPr="00392C71">
                <w:rPr>
                  <w:rFonts w:eastAsia="Times New Roman"/>
                  <w:color w:val="000000" w:themeColor="text1"/>
                </w:rPr>
                <w:t>Practice CP37 Duck Nesting Habitat</w:t>
              </w:r>
            </w:ins>
          </w:p>
        </w:tc>
      </w:tr>
      <w:tr w:rsidR="0067164F" w:rsidRPr="00392C71" w14:paraId="4D38A09E" w14:textId="77777777" w:rsidTr="00850292">
        <w:trPr>
          <w:trHeight w:val="300"/>
          <w:ins w:id="739" w:author="Auerbach, Ezra" w:date="2018-12-07T11:42:00Z"/>
        </w:trPr>
        <w:tc>
          <w:tcPr>
            <w:tcW w:w="9780" w:type="dxa"/>
            <w:tcBorders>
              <w:top w:val="nil"/>
              <w:left w:val="nil"/>
              <w:bottom w:val="nil"/>
              <w:right w:val="nil"/>
            </w:tcBorders>
            <w:shd w:val="clear" w:color="auto" w:fill="auto"/>
            <w:noWrap/>
            <w:vAlign w:val="center"/>
            <w:hideMark/>
          </w:tcPr>
          <w:p w14:paraId="5B1B9BE6" w14:textId="77777777" w:rsidR="0067164F" w:rsidRPr="00392C71" w:rsidRDefault="0067164F" w:rsidP="00850292">
            <w:pPr>
              <w:ind w:firstLineChars="500" w:firstLine="1200"/>
              <w:rPr>
                <w:ins w:id="740" w:author="Auerbach, Ezra" w:date="2018-12-07T11:42:00Z"/>
                <w:rFonts w:eastAsia="Times New Roman"/>
                <w:color w:val="000000" w:themeColor="text1"/>
              </w:rPr>
            </w:pPr>
            <w:ins w:id="741" w:author="Auerbach, Ezra" w:date="2018-12-07T11:42:00Z">
              <w:r w:rsidRPr="00392C71">
                <w:rPr>
                  <w:rFonts w:eastAsia="Times New Roman"/>
                  <w:color w:val="000000" w:themeColor="text1"/>
                </w:rPr>
                <w:t>Practice CP39 Farmable Wetlands Program Constructed Wetlands</w:t>
              </w:r>
            </w:ins>
          </w:p>
        </w:tc>
      </w:tr>
      <w:tr w:rsidR="0067164F" w:rsidRPr="00392C71" w14:paraId="34E34AD9" w14:textId="77777777" w:rsidTr="00850292">
        <w:trPr>
          <w:trHeight w:val="300"/>
          <w:ins w:id="742" w:author="Auerbach, Ezra" w:date="2018-12-07T11:42:00Z"/>
        </w:trPr>
        <w:tc>
          <w:tcPr>
            <w:tcW w:w="9780" w:type="dxa"/>
            <w:tcBorders>
              <w:top w:val="nil"/>
              <w:left w:val="nil"/>
              <w:bottom w:val="nil"/>
              <w:right w:val="nil"/>
            </w:tcBorders>
            <w:shd w:val="clear" w:color="auto" w:fill="auto"/>
            <w:noWrap/>
            <w:vAlign w:val="center"/>
            <w:hideMark/>
          </w:tcPr>
          <w:p w14:paraId="1076B3FA" w14:textId="77777777" w:rsidR="0067164F" w:rsidRPr="00392C71" w:rsidRDefault="0067164F" w:rsidP="00850292">
            <w:pPr>
              <w:ind w:firstLineChars="500" w:firstLine="1200"/>
              <w:rPr>
                <w:ins w:id="743" w:author="Auerbach, Ezra" w:date="2018-12-07T11:42:00Z"/>
                <w:rFonts w:eastAsia="Times New Roman"/>
                <w:color w:val="000000" w:themeColor="text1"/>
              </w:rPr>
            </w:pPr>
            <w:ins w:id="744" w:author="Auerbach, Ezra" w:date="2018-12-07T11:42:00Z">
              <w:r w:rsidRPr="00392C71">
                <w:rPr>
                  <w:rFonts w:eastAsia="Times New Roman"/>
                  <w:color w:val="000000" w:themeColor="text1"/>
                </w:rPr>
                <w:t>Practice CP3 Tree Planting</w:t>
              </w:r>
            </w:ins>
          </w:p>
        </w:tc>
      </w:tr>
      <w:tr w:rsidR="0067164F" w:rsidRPr="00392C71" w14:paraId="3F1A6A43" w14:textId="77777777" w:rsidTr="00850292">
        <w:trPr>
          <w:trHeight w:val="300"/>
          <w:ins w:id="745" w:author="Auerbach, Ezra" w:date="2018-12-07T11:42:00Z"/>
        </w:trPr>
        <w:tc>
          <w:tcPr>
            <w:tcW w:w="9780" w:type="dxa"/>
            <w:tcBorders>
              <w:top w:val="nil"/>
              <w:left w:val="nil"/>
              <w:bottom w:val="nil"/>
              <w:right w:val="nil"/>
            </w:tcBorders>
            <w:shd w:val="clear" w:color="auto" w:fill="auto"/>
            <w:noWrap/>
            <w:vAlign w:val="center"/>
            <w:hideMark/>
          </w:tcPr>
          <w:p w14:paraId="0EBB362F" w14:textId="77777777" w:rsidR="0067164F" w:rsidRPr="00392C71" w:rsidRDefault="0067164F" w:rsidP="00850292">
            <w:pPr>
              <w:ind w:firstLineChars="500" w:firstLine="1200"/>
              <w:rPr>
                <w:ins w:id="746" w:author="Auerbach, Ezra" w:date="2018-12-07T11:42:00Z"/>
                <w:rFonts w:eastAsia="Times New Roman"/>
                <w:color w:val="000000" w:themeColor="text1"/>
              </w:rPr>
            </w:pPr>
            <w:ins w:id="747" w:author="Auerbach, Ezra" w:date="2018-12-07T11:42:00Z">
              <w:r w:rsidRPr="00392C71">
                <w:rPr>
                  <w:rFonts w:eastAsia="Times New Roman"/>
                  <w:color w:val="000000" w:themeColor="text1"/>
                </w:rPr>
                <w:t>Practice CP4B Wildlife Habitat Corridors</w:t>
              </w:r>
            </w:ins>
          </w:p>
        </w:tc>
      </w:tr>
      <w:tr w:rsidR="0067164F" w:rsidRPr="00392C71" w14:paraId="7A640292" w14:textId="77777777" w:rsidTr="00850292">
        <w:trPr>
          <w:trHeight w:val="300"/>
          <w:ins w:id="748" w:author="Auerbach, Ezra" w:date="2018-12-07T11:42:00Z"/>
        </w:trPr>
        <w:tc>
          <w:tcPr>
            <w:tcW w:w="9780" w:type="dxa"/>
            <w:tcBorders>
              <w:top w:val="nil"/>
              <w:left w:val="nil"/>
              <w:bottom w:val="nil"/>
              <w:right w:val="nil"/>
            </w:tcBorders>
            <w:shd w:val="clear" w:color="auto" w:fill="auto"/>
            <w:noWrap/>
            <w:vAlign w:val="center"/>
            <w:hideMark/>
          </w:tcPr>
          <w:p w14:paraId="736B673A" w14:textId="77777777" w:rsidR="0067164F" w:rsidRPr="00392C71" w:rsidRDefault="0067164F" w:rsidP="00850292">
            <w:pPr>
              <w:ind w:firstLineChars="500" w:firstLine="1200"/>
              <w:rPr>
                <w:ins w:id="749" w:author="Auerbach, Ezra" w:date="2018-12-07T11:42:00Z"/>
                <w:rFonts w:eastAsia="Times New Roman"/>
                <w:color w:val="000000" w:themeColor="text1"/>
              </w:rPr>
            </w:pPr>
            <w:ins w:id="750" w:author="Auerbach, Ezra" w:date="2018-12-07T11:42:00Z">
              <w:r w:rsidRPr="00392C71">
                <w:rPr>
                  <w:rFonts w:eastAsia="Times New Roman"/>
                  <w:color w:val="000000" w:themeColor="text1"/>
                </w:rPr>
                <w:t>Practice CP4D Permanent Wildlife Habitat</w:t>
              </w:r>
            </w:ins>
          </w:p>
        </w:tc>
      </w:tr>
      <w:tr w:rsidR="0067164F" w:rsidRPr="00392C71" w14:paraId="0D308D6A" w14:textId="77777777" w:rsidTr="00850292">
        <w:trPr>
          <w:trHeight w:val="300"/>
          <w:ins w:id="751" w:author="Auerbach, Ezra" w:date="2018-12-07T11:42:00Z"/>
        </w:trPr>
        <w:tc>
          <w:tcPr>
            <w:tcW w:w="9780" w:type="dxa"/>
            <w:tcBorders>
              <w:top w:val="nil"/>
              <w:left w:val="nil"/>
              <w:bottom w:val="nil"/>
              <w:right w:val="nil"/>
            </w:tcBorders>
            <w:shd w:val="clear" w:color="auto" w:fill="auto"/>
            <w:noWrap/>
            <w:vAlign w:val="center"/>
            <w:hideMark/>
          </w:tcPr>
          <w:p w14:paraId="69C38775" w14:textId="77777777" w:rsidR="0067164F" w:rsidRPr="00392C71" w:rsidRDefault="0067164F" w:rsidP="00850292">
            <w:pPr>
              <w:rPr>
                <w:ins w:id="752" w:author="Auerbach, Ezra" w:date="2018-12-07T11:42:00Z"/>
                <w:rFonts w:eastAsia="Times New Roman"/>
                <w:color w:val="000000" w:themeColor="text1"/>
              </w:rPr>
            </w:pPr>
            <w:ins w:id="753" w:author="Auerbach, Ezra" w:date="2018-12-07T11:42:00Z">
              <w:r>
                <w:rPr>
                  <w:rFonts w:eastAsia="Times New Roman"/>
                  <w:color w:val="000000" w:themeColor="text1"/>
                </w:rPr>
                <w:t xml:space="preserve">                    </w:t>
              </w:r>
              <w:r w:rsidRPr="00392C71">
                <w:rPr>
                  <w:rFonts w:eastAsia="Times New Roman"/>
                  <w:color w:val="000000" w:themeColor="text1"/>
                </w:rPr>
                <w:t>Practice CP5A Field Windbreak Establishment</w:t>
              </w:r>
            </w:ins>
          </w:p>
        </w:tc>
      </w:tr>
      <w:tr w:rsidR="0067164F" w:rsidRPr="00392C71" w14:paraId="1BF5682D" w14:textId="77777777" w:rsidTr="00850292">
        <w:trPr>
          <w:trHeight w:val="300"/>
          <w:ins w:id="754" w:author="Auerbach, Ezra" w:date="2018-12-07T11:42:00Z"/>
        </w:trPr>
        <w:tc>
          <w:tcPr>
            <w:tcW w:w="9780" w:type="dxa"/>
            <w:tcBorders>
              <w:top w:val="nil"/>
              <w:left w:val="nil"/>
              <w:bottom w:val="nil"/>
              <w:right w:val="nil"/>
            </w:tcBorders>
            <w:shd w:val="clear" w:color="auto" w:fill="auto"/>
            <w:noWrap/>
            <w:vAlign w:val="center"/>
            <w:hideMark/>
          </w:tcPr>
          <w:p w14:paraId="1AADE34B" w14:textId="77777777" w:rsidR="0067164F" w:rsidRPr="00392C71" w:rsidRDefault="0067164F" w:rsidP="00850292">
            <w:pPr>
              <w:ind w:firstLineChars="500" w:firstLine="1200"/>
              <w:rPr>
                <w:ins w:id="755" w:author="Auerbach, Ezra" w:date="2018-12-07T11:42:00Z"/>
                <w:rFonts w:eastAsia="Times New Roman"/>
                <w:color w:val="000000" w:themeColor="text1"/>
              </w:rPr>
            </w:pPr>
            <w:ins w:id="756" w:author="Auerbach, Ezra" w:date="2018-12-07T11:42:00Z">
              <w:r w:rsidRPr="00392C71">
                <w:rPr>
                  <w:rFonts w:eastAsia="Times New Roman"/>
                  <w:color w:val="000000" w:themeColor="text1"/>
                </w:rPr>
                <w:t>Practice CPBA Grass Waterway</w:t>
              </w:r>
            </w:ins>
          </w:p>
        </w:tc>
      </w:tr>
      <w:tr w:rsidR="0067164F" w:rsidRPr="00392C71" w14:paraId="0CC40D7A" w14:textId="77777777" w:rsidTr="00850292">
        <w:trPr>
          <w:trHeight w:val="300"/>
          <w:ins w:id="757" w:author="Auerbach, Ezra" w:date="2018-12-07T11:42:00Z"/>
        </w:trPr>
        <w:tc>
          <w:tcPr>
            <w:tcW w:w="9780" w:type="dxa"/>
            <w:tcBorders>
              <w:top w:val="nil"/>
              <w:left w:val="nil"/>
              <w:bottom w:val="nil"/>
              <w:right w:val="nil"/>
            </w:tcBorders>
            <w:shd w:val="clear" w:color="auto" w:fill="auto"/>
            <w:noWrap/>
            <w:vAlign w:val="center"/>
            <w:hideMark/>
          </w:tcPr>
          <w:p w14:paraId="30AA351B" w14:textId="77777777" w:rsidR="0067164F" w:rsidRPr="00392C71" w:rsidRDefault="0067164F" w:rsidP="00850292">
            <w:pPr>
              <w:rPr>
                <w:ins w:id="758" w:author="Auerbach, Ezra" w:date="2018-12-07T11:42:00Z"/>
                <w:rFonts w:eastAsia="Times New Roman"/>
                <w:color w:val="000000" w:themeColor="text1"/>
              </w:rPr>
            </w:pPr>
            <w:ins w:id="759" w:author="Auerbach, Ezra" w:date="2018-12-07T11:42:00Z">
              <w:r>
                <w:rPr>
                  <w:rFonts w:eastAsia="Times New Roman"/>
                  <w:color w:val="000000" w:themeColor="text1"/>
                </w:rPr>
                <w:t xml:space="preserve">                    </w:t>
              </w:r>
              <w:r w:rsidRPr="00392C71">
                <w:rPr>
                  <w:rFonts w:eastAsia="Times New Roman"/>
                  <w:color w:val="000000" w:themeColor="text1"/>
                </w:rPr>
                <w:t>Practice CP9 Shallow Water Areas for Wildlife</w:t>
              </w:r>
            </w:ins>
          </w:p>
        </w:tc>
      </w:tr>
      <w:tr w:rsidR="0067164F" w:rsidRPr="00392C71" w14:paraId="03CE77F3" w14:textId="77777777" w:rsidTr="00850292">
        <w:trPr>
          <w:trHeight w:val="300"/>
          <w:ins w:id="760" w:author="Auerbach, Ezra" w:date="2018-12-07T11:42:00Z"/>
        </w:trPr>
        <w:tc>
          <w:tcPr>
            <w:tcW w:w="9780" w:type="dxa"/>
            <w:tcBorders>
              <w:top w:val="nil"/>
              <w:left w:val="nil"/>
              <w:bottom w:val="nil"/>
              <w:right w:val="nil"/>
            </w:tcBorders>
            <w:shd w:val="clear" w:color="auto" w:fill="auto"/>
            <w:noWrap/>
            <w:vAlign w:val="center"/>
            <w:hideMark/>
          </w:tcPr>
          <w:p w14:paraId="5845AB6E" w14:textId="77777777" w:rsidR="0067164F" w:rsidRPr="00392C71" w:rsidRDefault="0067164F" w:rsidP="00850292">
            <w:pPr>
              <w:ind w:firstLineChars="500" w:firstLine="1200"/>
              <w:rPr>
                <w:ins w:id="761" w:author="Auerbach, Ezra" w:date="2018-12-07T11:42:00Z"/>
                <w:rFonts w:eastAsia="Times New Roman"/>
                <w:color w:val="000000" w:themeColor="text1"/>
              </w:rPr>
            </w:pPr>
            <w:ins w:id="762" w:author="Auerbach, Ezra" w:date="2018-12-07T11:42:00Z">
              <w:r w:rsidRPr="00392C71">
                <w:rPr>
                  <w:rFonts w:eastAsia="Times New Roman"/>
                  <w:color w:val="000000" w:themeColor="text1"/>
                </w:rPr>
                <w:t>Practice CP29 Marginal Pastureland Wildlife Buffer</w:t>
              </w:r>
            </w:ins>
          </w:p>
        </w:tc>
      </w:tr>
      <w:tr w:rsidR="0067164F" w:rsidRPr="00392C71" w14:paraId="7CA9FA3C" w14:textId="77777777" w:rsidTr="00850292">
        <w:trPr>
          <w:trHeight w:val="300"/>
          <w:ins w:id="763" w:author="Auerbach, Ezra" w:date="2018-12-07T11:42:00Z"/>
        </w:trPr>
        <w:tc>
          <w:tcPr>
            <w:tcW w:w="9780" w:type="dxa"/>
            <w:tcBorders>
              <w:top w:val="nil"/>
              <w:left w:val="nil"/>
              <w:bottom w:val="nil"/>
              <w:right w:val="nil"/>
            </w:tcBorders>
            <w:shd w:val="clear" w:color="auto" w:fill="auto"/>
            <w:noWrap/>
            <w:vAlign w:val="center"/>
            <w:hideMark/>
          </w:tcPr>
          <w:p w14:paraId="22DC68B7" w14:textId="77777777" w:rsidR="0067164F" w:rsidRPr="00392C71" w:rsidRDefault="0067164F" w:rsidP="00850292">
            <w:pPr>
              <w:ind w:firstLineChars="500" w:firstLine="1200"/>
              <w:rPr>
                <w:ins w:id="764" w:author="Auerbach, Ezra" w:date="2018-12-07T11:42:00Z"/>
                <w:rFonts w:eastAsia="Times New Roman"/>
                <w:color w:val="000000" w:themeColor="text1"/>
              </w:rPr>
            </w:pPr>
            <w:ins w:id="765" w:author="Auerbach, Ezra" w:date="2018-12-07T11:42:00Z">
              <w:r w:rsidRPr="00392C71">
                <w:rPr>
                  <w:rFonts w:eastAsia="Times New Roman"/>
                  <w:color w:val="000000" w:themeColor="text1"/>
                </w:rPr>
                <w:t>Practice CP42 Pollinator Habitat</w:t>
              </w:r>
            </w:ins>
          </w:p>
        </w:tc>
      </w:tr>
    </w:tbl>
    <w:p w14:paraId="1FF1D41F" w14:textId="77777777" w:rsidR="0067164F" w:rsidRDefault="0067164F" w:rsidP="0067164F">
      <w:pPr>
        <w:rPr>
          <w:ins w:id="766" w:author="Auerbach, Ezra" w:date="2018-12-07T11:42:00Z"/>
        </w:rPr>
      </w:pPr>
      <w:ins w:id="767" w:author="Auerbach, Ezra" w:date="2018-12-07T11:42:00Z">
        <w:r>
          <w:t>Table 1. Conservation Reserve Program Initiatives</w:t>
        </w:r>
      </w:ins>
    </w:p>
    <w:p w14:paraId="3DD222CF" w14:textId="77777777" w:rsidR="0067164F" w:rsidRDefault="0067164F" w:rsidP="00B647E9"/>
    <w:p w14:paraId="570552A7" w14:textId="77777777" w:rsidR="004A09C5" w:rsidRDefault="004A09C5" w:rsidP="00B647E9"/>
    <w:p w14:paraId="0240AF4E" w14:textId="77777777" w:rsidR="004A09C5" w:rsidRDefault="004A09C5" w:rsidP="00B647E9">
      <w:pPr>
        <w:rPr>
          <w:ins w:id="768" w:author="Auerbach, Ezra" w:date="2018-12-07T11:42:00Z"/>
        </w:rPr>
      </w:pPr>
    </w:p>
    <w:p w14:paraId="1B637AB6" w14:textId="77777777" w:rsidR="0067164F" w:rsidRPr="00B647E9" w:rsidRDefault="0067164F" w:rsidP="00B647E9"/>
    <w:tbl>
      <w:tblPr>
        <w:tblW w:w="10564"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160"/>
        <w:gridCol w:w="1833"/>
        <w:gridCol w:w="1857"/>
        <w:gridCol w:w="1382"/>
        <w:gridCol w:w="1447"/>
      </w:tblGrid>
      <w:tr w:rsidR="0004149F" w:rsidRPr="0004149F" w14:paraId="7960A6D5" w14:textId="77777777" w:rsidTr="004A09C5">
        <w:trPr>
          <w:trHeight w:val="360"/>
        </w:trPr>
        <w:tc>
          <w:tcPr>
            <w:tcW w:w="5878" w:type="dxa"/>
            <w:gridSpan w:val="3"/>
            <w:shd w:val="clear" w:color="auto" w:fill="auto"/>
            <w:noWrap/>
            <w:vAlign w:val="center"/>
          </w:tcPr>
          <w:p w14:paraId="0CC75537" w14:textId="5761D83F" w:rsidR="0004149F" w:rsidRPr="0004149F" w:rsidRDefault="0004149F" w:rsidP="0004149F">
            <w:pPr>
              <w:jc w:val="center"/>
              <w:rPr>
                <w:rFonts w:ascii="Calibri" w:eastAsia="Times New Roman" w:hAnsi="Calibri"/>
                <w:iCs/>
                <w:color w:val="000000"/>
                <w:sz w:val="16"/>
                <w:szCs w:val="16"/>
              </w:rPr>
            </w:pPr>
            <w:r w:rsidRPr="0004149F">
              <w:rPr>
                <w:rFonts w:ascii="Calibri" w:eastAsia="Times New Roman" w:hAnsi="Calibri"/>
                <w:iCs/>
                <w:color w:val="000000"/>
                <w:sz w:val="16"/>
                <w:szCs w:val="16"/>
              </w:rPr>
              <w:t>Native American Seed Bee Happy Mix</w:t>
            </w:r>
          </w:p>
        </w:tc>
        <w:tc>
          <w:tcPr>
            <w:tcW w:w="4686" w:type="dxa"/>
            <w:gridSpan w:val="3"/>
            <w:vAlign w:val="center"/>
          </w:tcPr>
          <w:p w14:paraId="44AB441B" w14:textId="5FB1DE99" w:rsidR="0004149F" w:rsidRPr="0004149F" w:rsidRDefault="0004149F" w:rsidP="0004149F">
            <w:pPr>
              <w:jc w:val="center"/>
              <w:rPr>
                <w:rFonts w:asciiTheme="minorHAnsi" w:eastAsia="Times New Roman" w:hAnsiTheme="minorHAnsi"/>
                <w:color w:val="000000"/>
                <w:sz w:val="16"/>
                <w:szCs w:val="16"/>
              </w:rPr>
            </w:pPr>
            <w:r w:rsidRPr="0004149F">
              <w:rPr>
                <w:rFonts w:asciiTheme="minorHAnsi" w:eastAsia="Times New Roman" w:hAnsiTheme="minorHAnsi"/>
                <w:color w:val="000000"/>
                <w:sz w:val="16"/>
                <w:szCs w:val="16"/>
              </w:rPr>
              <w:t>Bamert Bird and Butterfly Mix</w:t>
            </w:r>
          </w:p>
        </w:tc>
      </w:tr>
      <w:tr w:rsidR="004A09C5" w:rsidRPr="0004149F" w14:paraId="44EBD6D3" w14:textId="77777777" w:rsidTr="0004149F">
        <w:trPr>
          <w:trHeight w:val="360"/>
        </w:trPr>
        <w:tc>
          <w:tcPr>
            <w:tcW w:w="1885" w:type="dxa"/>
            <w:shd w:val="clear" w:color="auto" w:fill="auto"/>
            <w:noWrap/>
            <w:vAlign w:val="center"/>
          </w:tcPr>
          <w:p w14:paraId="4A96A21A" w14:textId="269D47BA" w:rsidR="004A09C5" w:rsidRPr="004A09C5" w:rsidRDefault="004A09C5" w:rsidP="0004149F">
            <w:pPr>
              <w:jc w:val="center"/>
              <w:rPr>
                <w:rFonts w:ascii="Calibri" w:eastAsia="Times New Roman" w:hAnsi="Calibri"/>
                <w:color w:val="000000"/>
                <w:sz w:val="21"/>
                <w:szCs w:val="21"/>
              </w:rPr>
            </w:pPr>
            <w:r w:rsidRPr="004A09C5">
              <w:rPr>
                <w:rFonts w:ascii="Calibri" w:eastAsia="Times New Roman" w:hAnsi="Calibri"/>
                <w:color w:val="000000"/>
                <w:sz w:val="21"/>
                <w:szCs w:val="21"/>
              </w:rPr>
              <w:t>Common Name</w:t>
            </w:r>
          </w:p>
        </w:tc>
        <w:tc>
          <w:tcPr>
            <w:tcW w:w="2160" w:type="dxa"/>
            <w:shd w:val="clear" w:color="auto" w:fill="auto"/>
            <w:noWrap/>
            <w:vAlign w:val="center"/>
          </w:tcPr>
          <w:p w14:paraId="0FD59517" w14:textId="7AD573B2" w:rsidR="004A09C5" w:rsidRPr="004A09C5" w:rsidRDefault="004A09C5" w:rsidP="0004149F">
            <w:pPr>
              <w:jc w:val="center"/>
              <w:rPr>
                <w:rFonts w:ascii="Calibri" w:eastAsia="Times New Roman" w:hAnsi="Calibri"/>
                <w:iCs/>
                <w:color w:val="000000"/>
                <w:sz w:val="21"/>
                <w:szCs w:val="21"/>
              </w:rPr>
            </w:pPr>
            <w:r w:rsidRPr="004A09C5">
              <w:rPr>
                <w:rFonts w:ascii="Calibri" w:eastAsia="Times New Roman" w:hAnsi="Calibri"/>
                <w:iCs/>
                <w:color w:val="000000"/>
                <w:sz w:val="21"/>
                <w:szCs w:val="21"/>
              </w:rPr>
              <w:t>Species</w:t>
            </w:r>
          </w:p>
        </w:tc>
        <w:tc>
          <w:tcPr>
            <w:tcW w:w="1833" w:type="dxa"/>
            <w:shd w:val="clear" w:color="auto" w:fill="auto"/>
            <w:noWrap/>
            <w:vAlign w:val="center"/>
          </w:tcPr>
          <w:p w14:paraId="0FC55E70" w14:textId="69C47EA7" w:rsidR="004A09C5" w:rsidRPr="004A09C5" w:rsidRDefault="004A09C5" w:rsidP="0004149F">
            <w:pPr>
              <w:jc w:val="center"/>
              <w:rPr>
                <w:rFonts w:ascii="Calibri" w:eastAsia="Times New Roman" w:hAnsi="Calibri"/>
                <w:iCs/>
                <w:color w:val="000000"/>
                <w:sz w:val="21"/>
                <w:szCs w:val="21"/>
              </w:rPr>
            </w:pPr>
            <w:r w:rsidRPr="004A09C5">
              <w:rPr>
                <w:rFonts w:ascii="Calibri" w:eastAsia="Times New Roman" w:hAnsi="Calibri"/>
                <w:iCs/>
                <w:color w:val="000000"/>
                <w:sz w:val="21"/>
                <w:szCs w:val="21"/>
              </w:rPr>
              <w:t>Family</w:t>
            </w:r>
          </w:p>
        </w:tc>
        <w:tc>
          <w:tcPr>
            <w:tcW w:w="1857" w:type="dxa"/>
            <w:vAlign w:val="center"/>
          </w:tcPr>
          <w:p w14:paraId="21C4A251" w14:textId="323BCAC6" w:rsidR="004A09C5" w:rsidRPr="004A09C5" w:rsidRDefault="004A09C5" w:rsidP="0004149F">
            <w:pPr>
              <w:jc w:val="center"/>
              <w:rPr>
                <w:rFonts w:asciiTheme="minorHAnsi" w:eastAsia="Times New Roman" w:hAnsiTheme="minorHAnsi"/>
                <w:color w:val="000000"/>
                <w:sz w:val="21"/>
                <w:szCs w:val="21"/>
              </w:rPr>
            </w:pPr>
            <w:r w:rsidRPr="004A09C5">
              <w:rPr>
                <w:rFonts w:asciiTheme="minorHAnsi" w:eastAsia="Times New Roman" w:hAnsiTheme="minorHAnsi"/>
                <w:color w:val="000000"/>
                <w:sz w:val="21"/>
                <w:szCs w:val="21"/>
              </w:rPr>
              <w:t>Common Name</w:t>
            </w:r>
          </w:p>
        </w:tc>
        <w:tc>
          <w:tcPr>
            <w:tcW w:w="1382" w:type="dxa"/>
            <w:vAlign w:val="center"/>
          </w:tcPr>
          <w:p w14:paraId="0F93B6AD" w14:textId="3ADEDC4E" w:rsidR="004A09C5" w:rsidRPr="004A09C5" w:rsidRDefault="004A09C5" w:rsidP="0004149F">
            <w:pPr>
              <w:jc w:val="center"/>
              <w:rPr>
                <w:rFonts w:asciiTheme="minorHAnsi" w:eastAsia="Times New Roman" w:hAnsiTheme="minorHAnsi"/>
                <w:color w:val="000000"/>
                <w:sz w:val="21"/>
                <w:szCs w:val="21"/>
              </w:rPr>
            </w:pPr>
            <w:r w:rsidRPr="004A09C5">
              <w:rPr>
                <w:rFonts w:asciiTheme="minorHAnsi" w:eastAsia="Times New Roman" w:hAnsiTheme="minorHAnsi"/>
                <w:color w:val="000000"/>
                <w:sz w:val="21"/>
                <w:szCs w:val="21"/>
              </w:rPr>
              <w:t>Species</w:t>
            </w:r>
          </w:p>
        </w:tc>
        <w:tc>
          <w:tcPr>
            <w:tcW w:w="1447" w:type="dxa"/>
            <w:vAlign w:val="center"/>
          </w:tcPr>
          <w:p w14:paraId="30D3B5A2" w14:textId="12B67607" w:rsidR="004A09C5" w:rsidRPr="004A09C5" w:rsidRDefault="004A09C5" w:rsidP="0004149F">
            <w:pPr>
              <w:jc w:val="center"/>
              <w:rPr>
                <w:rFonts w:asciiTheme="minorHAnsi" w:eastAsia="Times New Roman" w:hAnsiTheme="minorHAnsi"/>
                <w:color w:val="000000"/>
                <w:sz w:val="21"/>
                <w:szCs w:val="21"/>
              </w:rPr>
            </w:pPr>
            <w:r w:rsidRPr="004A09C5">
              <w:rPr>
                <w:rFonts w:asciiTheme="minorHAnsi" w:eastAsia="Times New Roman" w:hAnsiTheme="minorHAnsi"/>
                <w:color w:val="000000"/>
                <w:sz w:val="21"/>
                <w:szCs w:val="21"/>
              </w:rPr>
              <w:t>Family</w:t>
            </w:r>
          </w:p>
        </w:tc>
      </w:tr>
      <w:tr w:rsidR="0004149F" w:rsidRPr="0004149F" w14:paraId="03AD6704" w14:textId="77777777" w:rsidTr="0004149F">
        <w:trPr>
          <w:trHeight w:val="360"/>
        </w:trPr>
        <w:tc>
          <w:tcPr>
            <w:tcW w:w="1885" w:type="dxa"/>
            <w:shd w:val="clear" w:color="auto" w:fill="auto"/>
            <w:noWrap/>
            <w:vAlign w:val="center"/>
            <w:hideMark/>
          </w:tcPr>
          <w:p w14:paraId="5625323A"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Rattlesnake master</w:t>
            </w:r>
          </w:p>
        </w:tc>
        <w:tc>
          <w:tcPr>
            <w:tcW w:w="2160" w:type="dxa"/>
            <w:shd w:val="clear" w:color="auto" w:fill="auto"/>
            <w:noWrap/>
            <w:vAlign w:val="center"/>
            <w:hideMark/>
          </w:tcPr>
          <w:p w14:paraId="6C04BD00"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Eryngium yuccifolium</w:t>
            </w:r>
          </w:p>
        </w:tc>
        <w:tc>
          <w:tcPr>
            <w:tcW w:w="1833" w:type="dxa"/>
            <w:shd w:val="clear" w:color="auto" w:fill="auto"/>
            <w:noWrap/>
            <w:vAlign w:val="center"/>
            <w:hideMark/>
          </w:tcPr>
          <w:p w14:paraId="0CD3925A"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Apiaceae</w:t>
            </w:r>
          </w:p>
        </w:tc>
        <w:tc>
          <w:tcPr>
            <w:tcW w:w="1857" w:type="dxa"/>
            <w:vAlign w:val="center"/>
          </w:tcPr>
          <w:p w14:paraId="2A7E8A18" w14:textId="7FE098D3"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Lemon mint</w:t>
            </w:r>
          </w:p>
        </w:tc>
        <w:tc>
          <w:tcPr>
            <w:tcW w:w="1382" w:type="dxa"/>
            <w:vAlign w:val="center"/>
          </w:tcPr>
          <w:p w14:paraId="53847131" w14:textId="6653E4CA"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Mondarda citriodora</w:t>
            </w:r>
          </w:p>
        </w:tc>
        <w:tc>
          <w:tcPr>
            <w:tcW w:w="1447" w:type="dxa"/>
            <w:vAlign w:val="center"/>
          </w:tcPr>
          <w:p w14:paraId="1AF740AA" w14:textId="3B7D0940"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Acanthaceae</w:t>
            </w:r>
          </w:p>
        </w:tc>
      </w:tr>
      <w:tr w:rsidR="0004149F" w:rsidRPr="0004149F" w14:paraId="5DA2741C" w14:textId="77777777" w:rsidTr="0004149F">
        <w:trPr>
          <w:trHeight w:val="360"/>
        </w:trPr>
        <w:tc>
          <w:tcPr>
            <w:tcW w:w="1885" w:type="dxa"/>
            <w:shd w:val="clear" w:color="auto" w:fill="auto"/>
            <w:noWrap/>
            <w:vAlign w:val="center"/>
            <w:hideMark/>
          </w:tcPr>
          <w:p w14:paraId="2E55C26C"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Rose milkweed</w:t>
            </w:r>
          </w:p>
        </w:tc>
        <w:tc>
          <w:tcPr>
            <w:tcW w:w="2160" w:type="dxa"/>
            <w:shd w:val="clear" w:color="auto" w:fill="auto"/>
            <w:noWrap/>
            <w:vAlign w:val="center"/>
            <w:hideMark/>
          </w:tcPr>
          <w:p w14:paraId="2B106507"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Asclepias incarnata</w:t>
            </w:r>
          </w:p>
        </w:tc>
        <w:tc>
          <w:tcPr>
            <w:tcW w:w="1833" w:type="dxa"/>
            <w:shd w:val="clear" w:color="auto" w:fill="auto"/>
            <w:noWrap/>
            <w:vAlign w:val="center"/>
            <w:hideMark/>
          </w:tcPr>
          <w:p w14:paraId="2F00956F"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Apocynaceae</w:t>
            </w:r>
          </w:p>
        </w:tc>
        <w:tc>
          <w:tcPr>
            <w:tcW w:w="1857" w:type="dxa"/>
            <w:vAlign w:val="center"/>
          </w:tcPr>
          <w:p w14:paraId="1CFCFAB1" w14:textId="46D8BD5B"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Showy milkweed</w:t>
            </w:r>
          </w:p>
        </w:tc>
        <w:tc>
          <w:tcPr>
            <w:tcW w:w="1382" w:type="dxa"/>
            <w:vAlign w:val="center"/>
          </w:tcPr>
          <w:p w14:paraId="302A0A47" w14:textId="03E5357D"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Asclepias speciosa</w:t>
            </w:r>
          </w:p>
        </w:tc>
        <w:tc>
          <w:tcPr>
            <w:tcW w:w="1447" w:type="dxa"/>
            <w:vAlign w:val="center"/>
          </w:tcPr>
          <w:p w14:paraId="57D9258D" w14:textId="0B419F55"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Apocynaceae</w:t>
            </w:r>
          </w:p>
        </w:tc>
      </w:tr>
      <w:tr w:rsidR="0004149F" w:rsidRPr="0004149F" w14:paraId="3292CFAD" w14:textId="77777777" w:rsidTr="0004149F">
        <w:trPr>
          <w:trHeight w:val="360"/>
        </w:trPr>
        <w:tc>
          <w:tcPr>
            <w:tcW w:w="1885" w:type="dxa"/>
            <w:shd w:val="clear" w:color="auto" w:fill="auto"/>
            <w:noWrap/>
            <w:vAlign w:val="center"/>
            <w:hideMark/>
          </w:tcPr>
          <w:p w14:paraId="3C4D472A"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Butterflyweed</w:t>
            </w:r>
          </w:p>
        </w:tc>
        <w:tc>
          <w:tcPr>
            <w:tcW w:w="2160" w:type="dxa"/>
            <w:shd w:val="clear" w:color="auto" w:fill="auto"/>
            <w:noWrap/>
            <w:vAlign w:val="center"/>
            <w:hideMark/>
          </w:tcPr>
          <w:p w14:paraId="7BAFECCC"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Asclepias tuberosa</w:t>
            </w:r>
          </w:p>
        </w:tc>
        <w:tc>
          <w:tcPr>
            <w:tcW w:w="1833" w:type="dxa"/>
            <w:shd w:val="clear" w:color="auto" w:fill="auto"/>
            <w:noWrap/>
            <w:vAlign w:val="center"/>
            <w:hideMark/>
          </w:tcPr>
          <w:p w14:paraId="271C4672"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Apocynaceae</w:t>
            </w:r>
          </w:p>
        </w:tc>
        <w:tc>
          <w:tcPr>
            <w:tcW w:w="1857" w:type="dxa"/>
            <w:vAlign w:val="center"/>
          </w:tcPr>
          <w:p w14:paraId="6741AA6E" w14:textId="6F8A25B7"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Black-eyed Susan</w:t>
            </w:r>
          </w:p>
        </w:tc>
        <w:tc>
          <w:tcPr>
            <w:tcW w:w="1382" w:type="dxa"/>
            <w:vAlign w:val="center"/>
          </w:tcPr>
          <w:p w14:paraId="5D3429C8" w14:textId="21D5D345"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Rudbeckia hirta</w:t>
            </w:r>
          </w:p>
        </w:tc>
        <w:tc>
          <w:tcPr>
            <w:tcW w:w="1447" w:type="dxa"/>
            <w:vAlign w:val="center"/>
          </w:tcPr>
          <w:p w14:paraId="3533C61B" w14:textId="2316C639"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Asteraceae</w:t>
            </w:r>
          </w:p>
        </w:tc>
      </w:tr>
      <w:tr w:rsidR="0004149F" w:rsidRPr="0004149F" w14:paraId="0A6F8C02" w14:textId="77777777" w:rsidTr="0004149F">
        <w:trPr>
          <w:trHeight w:val="360"/>
        </w:trPr>
        <w:tc>
          <w:tcPr>
            <w:tcW w:w="1885" w:type="dxa"/>
            <w:shd w:val="clear" w:color="auto" w:fill="auto"/>
            <w:noWrap/>
            <w:vAlign w:val="center"/>
            <w:hideMark/>
          </w:tcPr>
          <w:p w14:paraId="4535EAED"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American basketflower</w:t>
            </w:r>
          </w:p>
        </w:tc>
        <w:tc>
          <w:tcPr>
            <w:tcW w:w="2160" w:type="dxa"/>
            <w:shd w:val="clear" w:color="auto" w:fill="auto"/>
            <w:noWrap/>
            <w:vAlign w:val="center"/>
            <w:hideMark/>
          </w:tcPr>
          <w:p w14:paraId="40826016"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Centaurea americana</w:t>
            </w:r>
          </w:p>
        </w:tc>
        <w:tc>
          <w:tcPr>
            <w:tcW w:w="1833" w:type="dxa"/>
            <w:shd w:val="clear" w:color="auto" w:fill="auto"/>
            <w:noWrap/>
            <w:vAlign w:val="center"/>
            <w:hideMark/>
          </w:tcPr>
          <w:p w14:paraId="64AD0B99"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2C4C0B45" w14:textId="3BBF4F79"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Perennial gaillardia</w:t>
            </w:r>
          </w:p>
        </w:tc>
        <w:tc>
          <w:tcPr>
            <w:tcW w:w="1382" w:type="dxa"/>
            <w:vAlign w:val="center"/>
          </w:tcPr>
          <w:p w14:paraId="7C59209E" w14:textId="3558BBD6"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Gaillardia aristata</w:t>
            </w:r>
          </w:p>
        </w:tc>
        <w:tc>
          <w:tcPr>
            <w:tcW w:w="1447" w:type="dxa"/>
            <w:vAlign w:val="center"/>
          </w:tcPr>
          <w:p w14:paraId="02454357" w14:textId="282AC348"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Asteraceae</w:t>
            </w:r>
          </w:p>
        </w:tc>
      </w:tr>
      <w:tr w:rsidR="0004149F" w:rsidRPr="0004149F" w14:paraId="7B8E8E4D" w14:textId="77777777" w:rsidTr="0004149F">
        <w:trPr>
          <w:trHeight w:val="360"/>
        </w:trPr>
        <w:tc>
          <w:tcPr>
            <w:tcW w:w="1885" w:type="dxa"/>
            <w:shd w:val="clear" w:color="auto" w:fill="auto"/>
            <w:noWrap/>
            <w:vAlign w:val="center"/>
            <w:hideMark/>
          </w:tcPr>
          <w:p w14:paraId="745AE6FD"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Golden-wave</w:t>
            </w:r>
          </w:p>
        </w:tc>
        <w:tc>
          <w:tcPr>
            <w:tcW w:w="2160" w:type="dxa"/>
            <w:shd w:val="clear" w:color="auto" w:fill="auto"/>
            <w:noWrap/>
            <w:vAlign w:val="center"/>
            <w:hideMark/>
          </w:tcPr>
          <w:p w14:paraId="5E5C75F0"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Coreopsis basilis</w:t>
            </w:r>
          </w:p>
        </w:tc>
        <w:tc>
          <w:tcPr>
            <w:tcW w:w="1833" w:type="dxa"/>
            <w:shd w:val="clear" w:color="auto" w:fill="auto"/>
            <w:noWrap/>
            <w:vAlign w:val="center"/>
            <w:hideMark/>
          </w:tcPr>
          <w:p w14:paraId="1C25661C"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2CC64183" w14:textId="0B926006"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Purple coneflower</w:t>
            </w:r>
          </w:p>
        </w:tc>
        <w:tc>
          <w:tcPr>
            <w:tcW w:w="1382" w:type="dxa"/>
            <w:vAlign w:val="center"/>
          </w:tcPr>
          <w:p w14:paraId="4CCC0E9D" w14:textId="097A88DF"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Echinacea purpurea</w:t>
            </w:r>
          </w:p>
        </w:tc>
        <w:tc>
          <w:tcPr>
            <w:tcW w:w="1447" w:type="dxa"/>
            <w:vAlign w:val="center"/>
          </w:tcPr>
          <w:p w14:paraId="4B597693" w14:textId="3CE17973"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Asteraceae</w:t>
            </w:r>
          </w:p>
        </w:tc>
      </w:tr>
      <w:tr w:rsidR="0004149F" w:rsidRPr="0004149F" w14:paraId="4F22E773" w14:textId="77777777" w:rsidTr="0004149F">
        <w:trPr>
          <w:trHeight w:val="360"/>
        </w:trPr>
        <w:tc>
          <w:tcPr>
            <w:tcW w:w="1885" w:type="dxa"/>
            <w:shd w:val="clear" w:color="auto" w:fill="auto"/>
            <w:noWrap/>
            <w:vAlign w:val="center"/>
            <w:hideMark/>
          </w:tcPr>
          <w:p w14:paraId="26F6147D"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Lanceleaf coreopsis</w:t>
            </w:r>
          </w:p>
        </w:tc>
        <w:tc>
          <w:tcPr>
            <w:tcW w:w="2160" w:type="dxa"/>
            <w:shd w:val="clear" w:color="auto" w:fill="auto"/>
            <w:noWrap/>
            <w:vAlign w:val="center"/>
            <w:hideMark/>
          </w:tcPr>
          <w:p w14:paraId="497CC445"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Coreopsis lanceolata</w:t>
            </w:r>
          </w:p>
        </w:tc>
        <w:tc>
          <w:tcPr>
            <w:tcW w:w="1833" w:type="dxa"/>
            <w:shd w:val="clear" w:color="auto" w:fill="auto"/>
            <w:noWrap/>
            <w:vAlign w:val="center"/>
            <w:hideMark/>
          </w:tcPr>
          <w:p w14:paraId="52826222"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63DC9B2F" w14:textId="30FD1196"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Dwarf coneflower</w:t>
            </w:r>
          </w:p>
        </w:tc>
        <w:tc>
          <w:tcPr>
            <w:tcW w:w="1382" w:type="dxa"/>
            <w:vAlign w:val="center"/>
          </w:tcPr>
          <w:p w14:paraId="213A4D2B" w14:textId="7798750A"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Echinacea spp.</w:t>
            </w:r>
          </w:p>
        </w:tc>
        <w:tc>
          <w:tcPr>
            <w:tcW w:w="1447" w:type="dxa"/>
            <w:vAlign w:val="center"/>
          </w:tcPr>
          <w:p w14:paraId="54AF1E19" w14:textId="2ECF00C3" w:rsidR="00B647E9" w:rsidRPr="0004149F" w:rsidRDefault="00B647E9" w:rsidP="0004149F">
            <w:pPr>
              <w:jc w:val="center"/>
              <w:rPr>
                <w:rFonts w:eastAsia="Times New Roman"/>
                <w:sz w:val="16"/>
                <w:szCs w:val="16"/>
              </w:rPr>
            </w:pPr>
            <w:r w:rsidRPr="0004149F">
              <w:rPr>
                <w:rFonts w:asciiTheme="minorHAnsi" w:eastAsia="Times New Roman" w:hAnsiTheme="minorHAnsi"/>
                <w:sz w:val="16"/>
                <w:szCs w:val="16"/>
              </w:rPr>
              <w:t>Asteraceae</w:t>
            </w:r>
          </w:p>
        </w:tc>
      </w:tr>
      <w:tr w:rsidR="0004149F" w:rsidRPr="0004149F" w14:paraId="20CF0004" w14:textId="77777777" w:rsidTr="0004149F">
        <w:trPr>
          <w:trHeight w:val="360"/>
        </w:trPr>
        <w:tc>
          <w:tcPr>
            <w:tcW w:w="1885" w:type="dxa"/>
            <w:shd w:val="clear" w:color="auto" w:fill="auto"/>
            <w:noWrap/>
            <w:vAlign w:val="center"/>
            <w:hideMark/>
          </w:tcPr>
          <w:p w14:paraId="09161440"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Purple coneflower</w:t>
            </w:r>
          </w:p>
        </w:tc>
        <w:tc>
          <w:tcPr>
            <w:tcW w:w="2160" w:type="dxa"/>
            <w:shd w:val="clear" w:color="auto" w:fill="auto"/>
            <w:noWrap/>
            <w:vAlign w:val="center"/>
            <w:hideMark/>
          </w:tcPr>
          <w:p w14:paraId="2F139D30"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Echinacea purpurea</w:t>
            </w:r>
          </w:p>
        </w:tc>
        <w:tc>
          <w:tcPr>
            <w:tcW w:w="1833" w:type="dxa"/>
            <w:shd w:val="clear" w:color="auto" w:fill="auto"/>
            <w:noWrap/>
            <w:vAlign w:val="center"/>
            <w:hideMark/>
          </w:tcPr>
          <w:p w14:paraId="1E820E49"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0E32A382" w14:textId="565D03B1"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Annual gaillardia</w:t>
            </w:r>
          </w:p>
        </w:tc>
        <w:tc>
          <w:tcPr>
            <w:tcW w:w="1382" w:type="dxa"/>
            <w:vAlign w:val="center"/>
          </w:tcPr>
          <w:p w14:paraId="47B75A17" w14:textId="496388BF"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Gaillardia spp.</w:t>
            </w:r>
          </w:p>
        </w:tc>
        <w:tc>
          <w:tcPr>
            <w:tcW w:w="1447" w:type="dxa"/>
            <w:vAlign w:val="center"/>
          </w:tcPr>
          <w:p w14:paraId="6007F01B" w14:textId="0A81F35D" w:rsidR="00B647E9" w:rsidRPr="0004149F" w:rsidRDefault="00B647E9" w:rsidP="0004149F">
            <w:pPr>
              <w:jc w:val="center"/>
              <w:rPr>
                <w:rFonts w:eastAsia="Times New Roman"/>
                <w:sz w:val="16"/>
                <w:szCs w:val="16"/>
              </w:rPr>
            </w:pPr>
            <w:r w:rsidRPr="0004149F">
              <w:rPr>
                <w:rFonts w:asciiTheme="minorHAnsi" w:eastAsia="Times New Roman" w:hAnsiTheme="minorHAnsi"/>
                <w:sz w:val="16"/>
                <w:szCs w:val="16"/>
              </w:rPr>
              <w:t>Asteraceae</w:t>
            </w:r>
          </w:p>
        </w:tc>
      </w:tr>
      <w:tr w:rsidR="0004149F" w:rsidRPr="0004149F" w14:paraId="043A9149" w14:textId="77777777" w:rsidTr="0004149F">
        <w:trPr>
          <w:trHeight w:val="360"/>
        </w:trPr>
        <w:tc>
          <w:tcPr>
            <w:tcW w:w="1885" w:type="dxa"/>
            <w:shd w:val="clear" w:color="auto" w:fill="auto"/>
            <w:noWrap/>
            <w:vAlign w:val="center"/>
            <w:hideMark/>
          </w:tcPr>
          <w:p w14:paraId="4040601C"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Cutleaf daisy</w:t>
            </w:r>
          </w:p>
        </w:tc>
        <w:tc>
          <w:tcPr>
            <w:tcW w:w="2160" w:type="dxa"/>
            <w:shd w:val="clear" w:color="auto" w:fill="auto"/>
            <w:noWrap/>
            <w:vAlign w:val="center"/>
            <w:hideMark/>
          </w:tcPr>
          <w:p w14:paraId="00B3F708"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Engelmannia peristenia</w:t>
            </w:r>
          </w:p>
        </w:tc>
        <w:tc>
          <w:tcPr>
            <w:tcW w:w="1833" w:type="dxa"/>
            <w:shd w:val="clear" w:color="auto" w:fill="auto"/>
            <w:noWrap/>
            <w:vAlign w:val="center"/>
            <w:hideMark/>
          </w:tcPr>
          <w:p w14:paraId="13188DC1"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485E48B0" w14:textId="3661E072"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Dwarf red coneflower</w:t>
            </w:r>
          </w:p>
        </w:tc>
        <w:tc>
          <w:tcPr>
            <w:tcW w:w="1382" w:type="dxa"/>
            <w:vAlign w:val="center"/>
          </w:tcPr>
          <w:p w14:paraId="64175C74" w14:textId="63EC4EF4"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Ratibida columnifera</w:t>
            </w:r>
          </w:p>
        </w:tc>
        <w:tc>
          <w:tcPr>
            <w:tcW w:w="1447" w:type="dxa"/>
            <w:vAlign w:val="center"/>
          </w:tcPr>
          <w:p w14:paraId="6F42CA25" w14:textId="7B9DC2CD"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Asteraceae</w:t>
            </w:r>
          </w:p>
        </w:tc>
      </w:tr>
      <w:tr w:rsidR="0004149F" w:rsidRPr="0004149F" w14:paraId="692284D3" w14:textId="77777777" w:rsidTr="0004149F">
        <w:trPr>
          <w:trHeight w:val="360"/>
        </w:trPr>
        <w:tc>
          <w:tcPr>
            <w:tcW w:w="1885" w:type="dxa"/>
            <w:shd w:val="clear" w:color="auto" w:fill="auto"/>
            <w:noWrap/>
            <w:vAlign w:val="center"/>
            <w:hideMark/>
          </w:tcPr>
          <w:p w14:paraId="55E4624D"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lastRenderedPageBreak/>
              <w:t>Indian blanket</w:t>
            </w:r>
          </w:p>
        </w:tc>
        <w:tc>
          <w:tcPr>
            <w:tcW w:w="2160" w:type="dxa"/>
            <w:shd w:val="clear" w:color="auto" w:fill="auto"/>
            <w:noWrap/>
            <w:vAlign w:val="center"/>
            <w:hideMark/>
          </w:tcPr>
          <w:p w14:paraId="359C1A6F"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Gaillardia pulchella</w:t>
            </w:r>
          </w:p>
        </w:tc>
        <w:tc>
          <w:tcPr>
            <w:tcW w:w="1833" w:type="dxa"/>
            <w:shd w:val="clear" w:color="auto" w:fill="auto"/>
            <w:noWrap/>
            <w:vAlign w:val="center"/>
            <w:hideMark/>
          </w:tcPr>
          <w:p w14:paraId="40AEF4D5" w14:textId="77777777" w:rsidR="00B647E9" w:rsidRPr="0004149F" w:rsidRDefault="00B647E9" w:rsidP="0004149F">
            <w:pPr>
              <w:jc w:val="center"/>
              <w:rPr>
                <w:rFonts w:asciiTheme="minorHAnsi" w:eastAsia="Times New Roman" w:hAnsiTheme="minorHAnsi"/>
                <w:i/>
                <w:sz w:val="16"/>
                <w:szCs w:val="16"/>
              </w:rPr>
            </w:pPr>
            <w:r w:rsidRPr="0004149F">
              <w:rPr>
                <w:rFonts w:ascii="Calibri" w:eastAsia="Times New Roman" w:hAnsi="Calibri"/>
                <w:i/>
                <w:iCs/>
                <w:color w:val="000000"/>
                <w:sz w:val="16"/>
                <w:szCs w:val="16"/>
              </w:rPr>
              <w:t>Asteraceae</w:t>
            </w:r>
          </w:p>
        </w:tc>
        <w:tc>
          <w:tcPr>
            <w:tcW w:w="1857" w:type="dxa"/>
            <w:vAlign w:val="center"/>
          </w:tcPr>
          <w:p w14:paraId="0FE05E3E" w14:textId="6E471C58"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Dwarf plains coreposis</w:t>
            </w:r>
          </w:p>
        </w:tc>
        <w:tc>
          <w:tcPr>
            <w:tcW w:w="1382" w:type="dxa"/>
            <w:vAlign w:val="center"/>
          </w:tcPr>
          <w:p w14:paraId="2D8C37C8" w14:textId="39174F22"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Coreopsis tinctoria</w:t>
            </w:r>
          </w:p>
        </w:tc>
        <w:tc>
          <w:tcPr>
            <w:tcW w:w="1447" w:type="dxa"/>
            <w:vAlign w:val="center"/>
          </w:tcPr>
          <w:p w14:paraId="7744C387" w14:textId="4E43AC3C"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Asteraceae</w:t>
            </w:r>
          </w:p>
        </w:tc>
      </w:tr>
      <w:tr w:rsidR="0004149F" w:rsidRPr="0004149F" w14:paraId="110AF166" w14:textId="77777777" w:rsidTr="0004149F">
        <w:trPr>
          <w:trHeight w:val="360"/>
        </w:trPr>
        <w:tc>
          <w:tcPr>
            <w:tcW w:w="1885" w:type="dxa"/>
            <w:shd w:val="clear" w:color="auto" w:fill="auto"/>
            <w:noWrap/>
            <w:vAlign w:val="center"/>
            <w:hideMark/>
          </w:tcPr>
          <w:p w14:paraId="6C4E8C8F"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Gayfeather</w:t>
            </w:r>
          </w:p>
        </w:tc>
        <w:tc>
          <w:tcPr>
            <w:tcW w:w="2160" w:type="dxa"/>
            <w:shd w:val="clear" w:color="auto" w:fill="auto"/>
            <w:noWrap/>
            <w:vAlign w:val="center"/>
            <w:hideMark/>
          </w:tcPr>
          <w:p w14:paraId="1C733819"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Liatris pycnostachya</w:t>
            </w:r>
          </w:p>
        </w:tc>
        <w:tc>
          <w:tcPr>
            <w:tcW w:w="1833" w:type="dxa"/>
            <w:shd w:val="clear" w:color="auto" w:fill="auto"/>
            <w:noWrap/>
            <w:vAlign w:val="center"/>
            <w:hideMark/>
          </w:tcPr>
          <w:p w14:paraId="0B3BCB29"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48BCA535" w14:textId="15334E52"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Lanceleaf coreopsis</w:t>
            </w:r>
          </w:p>
        </w:tc>
        <w:tc>
          <w:tcPr>
            <w:tcW w:w="1382" w:type="dxa"/>
            <w:vAlign w:val="center"/>
          </w:tcPr>
          <w:p w14:paraId="081AABFD" w14:textId="6C504F11"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Coreopsis lanceolata</w:t>
            </w:r>
          </w:p>
        </w:tc>
        <w:tc>
          <w:tcPr>
            <w:tcW w:w="1447" w:type="dxa"/>
            <w:vAlign w:val="center"/>
          </w:tcPr>
          <w:p w14:paraId="0244B233" w14:textId="5FF6309E"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Asteraceae</w:t>
            </w:r>
          </w:p>
        </w:tc>
      </w:tr>
      <w:tr w:rsidR="0004149F" w:rsidRPr="0004149F" w14:paraId="117D08CD" w14:textId="77777777" w:rsidTr="0004149F">
        <w:trPr>
          <w:trHeight w:val="360"/>
        </w:trPr>
        <w:tc>
          <w:tcPr>
            <w:tcW w:w="1885" w:type="dxa"/>
            <w:shd w:val="clear" w:color="auto" w:fill="auto"/>
            <w:noWrap/>
            <w:vAlign w:val="center"/>
            <w:hideMark/>
          </w:tcPr>
          <w:p w14:paraId="6BDB96A4"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Tahoka daisy</w:t>
            </w:r>
          </w:p>
        </w:tc>
        <w:tc>
          <w:tcPr>
            <w:tcW w:w="2160" w:type="dxa"/>
            <w:shd w:val="clear" w:color="auto" w:fill="auto"/>
            <w:noWrap/>
            <w:vAlign w:val="center"/>
            <w:hideMark/>
          </w:tcPr>
          <w:p w14:paraId="622F0172"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Machaeranthera tanacetifolia</w:t>
            </w:r>
          </w:p>
        </w:tc>
        <w:tc>
          <w:tcPr>
            <w:tcW w:w="1833" w:type="dxa"/>
            <w:shd w:val="clear" w:color="auto" w:fill="auto"/>
            <w:noWrap/>
            <w:vAlign w:val="center"/>
            <w:hideMark/>
          </w:tcPr>
          <w:p w14:paraId="40575399"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44564C7A" w14:textId="02B3F78B"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Sweet alyssum</w:t>
            </w:r>
          </w:p>
        </w:tc>
        <w:tc>
          <w:tcPr>
            <w:tcW w:w="1382" w:type="dxa"/>
            <w:vAlign w:val="center"/>
          </w:tcPr>
          <w:p w14:paraId="3DC0BCF6" w14:textId="4D2C3050"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Lobularia maritima</w:t>
            </w:r>
          </w:p>
        </w:tc>
        <w:tc>
          <w:tcPr>
            <w:tcW w:w="1447" w:type="dxa"/>
            <w:vAlign w:val="center"/>
          </w:tcPr>
          <w:p w14:paraId="261DFEA3" w14:textId="33465C56"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Brassicaceae</w:t>
            </w:r>
          </w:p>
        </w:tc>
      </w:tr>
      <w:tr w:rsidR="0004149F" w:rsidRPr="0004149F" w14:paraId="5BD3F325" w14:textId="77777777" w:rsidTr="0004149F">
        <w:trPr>
          <w:trHeight w:val="360"/>
        </w:trPr>
        <w:tc>
          <w:tcPr>
            <w:tcW w:w="1885" w:type="dxa"/>
            <w:shd w:val="clear" w:color="auto" w:fill="auto"/>
            <w:noWrap/>
            <w:vAlign w:val="center"/>
            <w:hideMark/>
          </w:tcPr>
          <w:p w14:paraId="04C7500E"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Black-eyed Susan</w:t>
            </w:r>
          </w:p>
        </w:tc>
        <w:tc>
          <w:tcPr>
            <w:tcW w:w="2160" w:type="dxa"/>
            <w:shd w:val="clear" w:color="auto" w:fill="auto"/>
            <w:noWrap/>
            <w:vAlign w:val="center"/>
            <w:hideMark/>
          </w:tcPr>
          <w:p w14:paraId="6D56E9AC"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Rudbeckia hirta</w:t>
            </w:r>
          </w:p>
        </w:tc>
        <w:tc>
          <w:tcPr>
            <w:tcW w:w="1833" w:type="dxa"/>
            <w:shd w:val="clear" w:color="auto" w:fill="auto"/>
            <w:noWrap/>
            <w:vAlign w:val="center"/>
            <w:hideMark/>
          </w:tcPr>
          <w:p w14:paraId="3A4F5B5A"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1286F729" w14:textId="2D510F9B"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Annual candytuft</w:t>
            </w:r>
          </w:p>
        </w:tc>
        <w:tc>
          <w:tcPr>
            <w:tcW w:w="1382" w:type="dxa"/>
            <w:vAlign w:val="center"/>
          </w:tcPr>
          <w:p w14:paraId="5EC49744" w14:textId="19D08846"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Iberis amara</w:t>
            </w:r>
          </w:p>
        </w:tc>
        <w:tc>
          <w:tcPr>
            <w:tcW w:w="1447" w:type="dxa"/>
            <w:vAlign w:val="center"/>
          </w:tcPr>
          <w:p w14:paraId="36EBEE76" w14:textId="7008AC89"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Brassicaceae</w:t>
            </w:r>
          </w:p>
        </w:tc>
      </w:tr>
      <w:tr w:rsidR="0004149F" w:rsidRPr="0004149F" w14:paraId="6E1E0DA1" w14:textId="77777777" w:rsidTr="0004149F">
        <w:trPr>
          <w:trHeight w:val="360"/>
        </w:trPr>
        <w:tc>
          <w:tcPr>
            <w:tcW w:w="1885" w:type="dxa"/>
            <w:shd w:val="clear" w:color="auto" w:fill="auto"/>
            <w:noWrap/>
            <w:vAlign w:val="center"/>
            <w:hideMark/>
          </w:tcPr>
          <w:p w14:paraId="6D23C4B4"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Bush sunflower</w:t>
            </w:r>
          </w:p>
        </w:tc>
        <w:tc>
          <w:tcPr>
            <w:tcW w:w="2160" w:type="dxa"/>
            <w:shd w:val="clear" w:color="auto" w:fill="auto"/>
            <w:noWrap/>
            <w:vAlign w:val="center"/>
            <w:hideMark/>
          </w:tcPr>
          <w:p w14:paraId="103E2DAC"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Simsia calva</w:t>
            </w:r>
          </w:p>
        </w:tc>
        <w:tc>
          <w:tcPr>
            <w:tcW w:w="1833" w:type="dxa"/>
            <w:shd w:val="clear" w:color="auto" w:fill="auto"/>
            <w:noWrap/>
            <w:vAlign w:val="center"/>
            <w:hideMark/>
          </w:tcPr>
          <w:p w14:paraId="3C6AD1C3"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59F39F00" w14:textId="17CFEC13"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Siberian wallflower</w:t>
            </w:r>
          </w:p>
        </w:tc>
        <w:tc>
          <w:tcPr>
            <w:tcW w:w="1382" w:type="dxa"/>
            <w:vAlign w:val="center"/>
          </w:tcPr>
          <w:p w14:paraId="72279771" w14:textId="1EA04263"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Cherianthus allionii</w:t>
            </w:r>
          </w:p>
        </w:tc>
        <w:tc>
          <w:tcPr>
            <w:tcW w:w="1447" w:type="dxa"/>
            <w:vAlign w:val="center"/>
          </w:tcPr>
          <w:p w14:paraId="73E9BF16" w14:textId="051F8D43"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Erysimum</w:t>
            </w:r>
          </w:p>
        </w:tc>
      </w:tr>
      <w:tr w:rsidR="0004149F" w:rsidRPr="0004149F" w14:paraId="5FAA0D88" w14:textId="77777777" w:rsidTr="0004149F">
        <w:trPr>
          <w:trHeight w:val="360"/>
        </w:trPr>
        <w:tc>
          <w:tcPr>
            <w:tcW w:w="1885" w:type="dxa"/>
            <w:shd w:val="clear" w:color="auto" w:fill="auto"/>
            <w:noWrap/>
            <w:vAlign w:val="center"/>
            <w:hideMark/>
          </w:tcPr>
          <w:p w14:paraId="11FDBC3F"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Greenthread</w:t>
            </w:r>
          </w:p>
        </w:tc>
        <w:tc>
          <w:tcPr>
            <w:tcW w:w="2160" w:type="dxa"/>
            <w:shd w:val="clear" w:color="auto" w:fill="auto"/>
            <w:noWrap/>
            <w:vAlign w:val="center"/>
            <w:hideMark/>
          </w:tcPr>
          <w:p w14:paraId="4E2B7FF2"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Thelesperma filifolium</w:t>
            </w:r>
          </w:p>
        </w:tc>
        <w:tc>
          <w:tcPr>
            <w:tcW w:w="1833" w:type="dxa"/>
            <w:shd w:val="clear" w:color="auto" w:fill="auto"/>
            <w:noWrap/>
            <w:vAlign w:val="center"/>
            <w:hideMark/>
          </w:tcPr>
          <w:p w14:paraId="75D8568E"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6F3F7504" w14:textId="267AE6C8"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Perennial lupine</w:t>
            </w:r>
          </w:p>
        </w:tc>
        <w:tc>
          <w:tcPr>
            <w:tcW w:w="1382" w:type="dxa"/>
            <w:vAlign w:val="center"/>
          </w:tcPr>
          <w:p w14:paraId="7078FC4F" w14:textId="53F45D46"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Lupinus perennis</w:t>
            </w:r>
          </w:p>
        </w:tc>
        <w:tc>
          <w:tcPr>
            <w:tcW w:w="1447" w:type="dxa"/>
            <w:vAlign w:val="center"/>
          </w:tcPr>
          <w:p w14:paraId="6C74453A" w14:textId="60AB1F5E"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Fabaceae</w:t>
            </w:r>
          </w:p>
        </w:tc>
      </w:tr>
      <w:tr w:rsidR="0004149F" w:rsidRPr="0004149F" w14:paraId="30686E1F" w14:textId="77777777" w:rsidTr="0004149F">
        <w:trPr>
          <w:trHeight w:val="360"/>
        </w:trPr>
        <w:tc>
          <w:tcPr>
            <w:tcW w:w="1885" w:type="dxa"/>
            <w:shd w:val="clear" w:color="auto" w:fill="auto"/>
            <w:noWrap/>
            <w:vAlign w:val="center"/>
            <w:hideMark/>
          </w:tcPr>
          <w:p w14:paraId="19D601A9"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Frostweed</w:t>
            </w:r>
          </w:p>
        </w:tc>
        <w:tc>
          <w:tcPr>
            <w:tcW w:w="2160" w:type="dxa"/>
            <w:shd w:val="clear" w:color="auto" w:fill="auto"/>
            <w:noWrap/>
            <w:vAlign w:val="center"/>
            <w:hideMark/>
          </w:tcPr>
          <w:p w14:paraId="420A6F69"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Verbesina virginica</w:t>
            </w:r>
          </w:p>
        </w:tc>
        <w:tc>
          <w:tcPr>
            <w:tcW w:w="1833" w:type="dxa"/>
            <w:shd w:val="clear" w:color="auto" w:fill="auto"/>
            <w:noWrap/>
            <w:vAlign w:val="center"/>
            <w:hideMark/>
          </w:tcPr>
          <w:p w14:paraId="2560DFC5"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22AAD27D" w14:textId="1FDF4A4B"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Blue flax</w:t>
            </w:r>
          </w:p>
        </w:tc>
        <w:tc>
          <w:tcPr>
            <w:tcW w:w="1382" w:type="dxa"/>
            <w:vAlign w:val="center"/>
          </w:tcPr>
          <w:p w14:paraId="0E59DB95" w14:textId="5431DD5C"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Linum lewisii</w:t>
            </w:r>
          </w:p>
        </w:tc>
        <w:tc>
          <w:tcPr>
            <w:tcW w:w="1447" w:type="dxa"/>
            <w:vAlign w:val="center"/>
          </w:tcPr>
          <w:p w14:paraId="28499243" w14:textId="18060284"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Linaceae</w:t>
            </w:r>
          </w:p>
        </w:tc>
      </w:tr>
      <w:tr w:rsidR="0004149F" w:rsidRPr="0004149F" w14:paraId="1D0A4EAD" w14:textId="77777777" w:rsidTr="0004149F">
        <w:trPr>
          <w:trHeight w:val="360"/>
        </w:trPr>
        <w:tc>
          <w:tcPr>
            <w:tcW w:w="1885" w:type="dxa"/>
            <w:shd w:val="clear" w:color="auto" w:fill="auto"/>
            <w:noWrap/>
            <w:vAlign w:val="center"/>
            <w:hideMark/>
          </w:tcPr>
          <w:p w14:paraId="315570AE"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Lazy daisy</w:t>
            </w:r>
          </w:p>
        </w:tc>
        <w:tc>
          <w:tcPr>
            <w:tcW w:w="2160" w:type="dxa"/>
            <w:shd w:val="clear" w:color="auto" w:fill="auto"/>
            <w:noWrap/>
            <w:vAlign w:val="center"/>
            <w:hideMark/>
          </w:tcPr>
          <w:p w14:paraId="35D09FC0"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Aphanostephus sp.</w:t>
            </w:r>
          </w:p>
        </w:tc>
        <w:tc>
          <w:tcPr>
            <w:tcW w:w="1833" w:type="dxa"/>
            <w:shd w:val="clear" w:color="auto" w:fill="auto"/>
            <w:noWrap/>
            <w:vAlign w:val="center"/>
            <w:hideMark/>
          </w:tcPr>
          <w:p w14:paraId="1F8D48BE"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347D3DEA" w14:textId="399B519A"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Scarlet flax</w:t>
            </w:r>
          </w:p>
        </w:tc>
        <w:tc>
          <w:tcPr>
            <w:tcW w:w="1382" w:type="dxa"/>
            <w:vAlign w:val="center"/>
          </w:tcPr>
          <w:p w14:paraId="43BD18DE" w14:textId="16965E02"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Linum grandiflorum</w:t>
            </w:r>
          </w:p>
        </w:tc>
        <w:tc>
          <w:tcPr>
            <w:tcW w:w="1447" w:type="dxa"/>
            <w:vAlign w:val="center"/>
          </w:tcPr>
          <w:p w14:paraId="486FD4D7" w14:textId="21A13D22"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Linaceae</w:t>
            </w:r>
          </w:p>
        </w:tc>
      </w:tr>
      <w:tr w:rsidR="0004149F" w:rsidRPr="0004149F" w14:paraId="477701B8" w14:textId="77777777" w:rsidTr="0004149F">
        <w:trPr>
          <w:trHeight w:val="360"/>
        </w:trPr>
        <w:tc>
          <w:tcPr>
            <w:tcW w:w="1885" w:type="dxa"/>
            <w:shd w:val="clear" w:color="auto" w:fill="auto"/>
            <w:noWrap/>
            <w:vAlign w:val="center"/>
            <w:hideMark/>
          </w:tcPr>
          <w:p w14:paraId="2F78F414"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Common sunflower</w:t>
            </w:r>
          </w:p>
        </w:tc>
        <w:tc>
          <w:tcPr>
            <w:tcW w:w="2160" w:type="dxa"/>
            <w:shd w:val="clear" w:color="auto" w:fill="auto"/>
            <w:noWrap/>
            <w:vAlign w:val="center"/>
            <w:hideMark/>
          </w:tcPr>
          <w:p w14:paraId="4E3863B4"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Helianthus annuus</w:t>
            </w:r>
          </w:p>
        </w:tc>
        <w:tc>
          <w:tcPr>
            <w:tcW w:w="1833" w:type="dxa"/>
            <w:shd w:val="clear" w:color="auto" w:fill="auto"/>
            <w:noWrap/>
            <w:vAlign w:val="center"/>
            <w:hideMark/>
          </w:tcPr>
          <w:p w14:paraId="6455D252"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4534246C" w14:textId="41B302FD"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Dwarf godetia</w:t>
            </w:r>
          </w:p>
        </w:tc>
        <w:tc>
          <w:tcPr>
            <w:tcW w:w="1382" w:type="dxa"/>
            <w:vAlign w:val="center"/>
          </w:tcPr>
          <w:p w14:paraId="7C662F94" w14:textId="0B868240"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Clarkia amoena</w:t>
            </w:r>
          </w:p>
        </w:tc>
        <w:tc>
          <w:tcPr>
            <w:tcW w:w="1447" w:type="dxa"/>
            <w:vAlign w:val="center"/>
          </w:tcPr>
          <w:p w14:paraId="773C33A1" w14:textId="423F78AA"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Onagraceae</w:t>
            </w:r>
          </w:p>
        </w:tc>
      </w:tr>
      <w:tr w:rsidR="0004149F" w:rsidRPr="0004149F" w14:paraId="67A17C8F" w14:textId="77777777" w:rsidTr="0004149F">
        <w:trPr>
          <w:trHeight w:val="360"/>
        </w:trPr>
        <w:tc>
          <w:tcPr>
            <w:tcW w:w="1885" w:type="dxa"/>
            <w:shd w:val="clear" w:color="auto" w:fill="auto"/>
            <w:noWrap/>
            <w:vAlign w:val="center"/>
            <w:hideMark/>
          </w:tcPr>
          <w:p w14:paraId="3B89D286"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Maximillian sunflower</w:t>
            </w:r>
          </w:p>
        </w:tc>
        <w:tc>
          <w:tcPr>
            <w:tcW w:w="2160" w:type="dxa"/>
            <w:shd w:val="clear" w:color="auto" w:fill="auto"/>
            <w:noWrap/>
            <w:vAlign w:val="center"/>
            <w:hideMark/>
          </w:tcPr>
          <w:p w14:paraId="315E40FD"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Helianthus maximiliani</w:t>
            </w:r>
          </w:p>
        </w:tc>
        <w:tc>
          <w:tcPr>
            <w:tcW w:w="1833" w:type="dxa"/>
            <w:shd w:val="clear" w:color="auto" w:fill="auto"/>
            <w:noWrap/>
            <w:vAlign w:val="center"/>
            <w:hideMark/>
          </w:tcPr>
          <w:p w14:paraId="07EFE961"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142FE701" w14:textId="1804DA11"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California poppy</w:t>
            </w:r>
          </w:p>
        </w:tc>
        <w:tc>
          <w:tcPr>
            <w:tcW w:w="1382" w:type="dxa"/>
            <w:vAlign w:val="center"/>
          </w:tcPr>
          <w:p w14:paraId="0CBDC61E" w14:textId="0D2E7C85"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Eschschozia californica</w:t>
            </w:r>
          </w:p>
        </w:tc>
        <w:tc>
          <w:tcPr>
            <w:tcW w:w="1447" w:type="dxa"/>
            <w:vAlign w:val="center"/>
          </w:tcPr>
          <w:p w14:paraId="67661B94" w14:textId="4B6BB296"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Papaveraceae</w:t>
            </w:r>
          </w:p>
        </w:tc>
      </w:tr>
      <w:tr w:rsidR="0004149F" w:rsidRPr="0004149F" w14:paraId="4E581842" w14:textId="77777777" w:rsidTr="0004149F">
        <w:trPr>
          <w:trHeight w:val="360"/>
        </w:trPr>
        <w:tc>
          <w:tcPr>
            <w:tcW w:w="1885" w:type="dxa"/>
            <w:shd w:val="clear" w:color="auto" w:fill="auto"/>
            <w:noWrap/>
            <w:vAlign w:val="center"/>
            <w:hideMark/>
          </w:tcPr>
          <w:p w14:paraId="39346EB0"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Blue mistflower</w:t>
            </w:r>
          </w:p>
        </w:tc>
        <w:tc>
          <w:tcPr>
            <w:tcW w:w="2160" w:type="dxa"/>
            <w:shd w:val="clear" w:color="auto" w:fill="auto"/>
            <w:noWrap/>
            <w:vAlign w:val="center"/>
            <w:hideMark/>
          </w:tcPr>
          <w:p w14:paraId="2B872FA1"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Conoclinium coelestinum</w:t>
            </w:r>
          </w:p>
        </w:tc>
        <w:tc>
          <w:tcPr>
            <w:tcW w:w="1833" w:type="dxa"/>
            <w:shd w:val="clear" w:color="auto" w:fill="auto"/>
            <w:noWrap/>
            <w:vAlign w:val="center"/>
            <w:hideMark/>
          </w:tcPr>
          <w:p w14:paraId="7C3AF738"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Asteraceae</w:t>
            </w:r>
          </w:p>
        </w:tc>
        <w:tc>
          <w:tcPr>
            <w:tcW w:w="1857" w:type="dxa"/>
            <w:vAlign w:val="center"/>
          </w:tcPr>
          <w:p w14:paraId="60F05F3F" w14:textId="7DAF0E23"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Rocket larkspur</w:t>
            </w:r>
          </w:p>
        </w:tc>
        <w:tc>
          <w:tcPr>
            <w:tcW w:w="1382" w:type="dxa"/>
            <w:vAlign w:val="center"/>
          </w:tcPr>
          <w:p w14:paraId="0082D081" w14:textId="3FBE5943" w:rsidR="00B647E9" w:rsidRPr="0004149F" w:rsidRDefault="00B647E9" w:rsidP="0004149F">
            <w:pPr>
              <w:jc w:val="center"/>
              <w:rPr>
                <w:rFonts w:eastAsia="Times New Roman"/>
                <w:sz w:val="16"/>
                <w:szCs w:val="16"/>
              </w:rPr>
            </w:pPr>
            <w:r w:rsidRPr="0004149F">
              <w:rPr>
                <w:rFonts w:asciiTheme="minorHAnsi" w:eastAsia="Times New Roman" w:hAnsiTheme="minorHAnsi"/>
                <w:i/>
                <w:color w:val="000000"/>
                <w:sz w:val="16"/>
                <w:szCs w:val="16"/>
              </w:rPr>
              <w:t>Delphinium consolida</w:t>
            </w:r>
          </w:p>
        </w:tc>
        <w:tc>
          <w:tcPr>
            <w:tcW w:w="1447" w:type="dxa"/>
            <w:vAlign w:val="center"/>
          </w:tcPr>
          <w:p w14:paraId="35858575" w14:textId="0473459F" w:rsidR="00B647E9" w:rsidRPr="0004149F" w:rsidRDefault="00B647E9" w:rsidP="0004149F">
            <w:pPr>
              <w:jc w:val="center"/>
              <w:rPr>
                <w:rFonts w:eastAsia="Times New Roman"/>
                <w:sz w:val="16"/>
                <w:szCs w:val="16"/>
              </w:rPr>
            </w:pPr>
            <w:r w:rsidRPr="0004149F">
              <w:rPr>
                <w:rFonts w:asciiTheme="minorHAnsi" w:eastAsia="Times New Roman" w:hAnsiTheme="minorHAnsi"/>
                <w:color w:val="000000"/>
                <w:sz w:val="16"/>
                <w:szCs w:val="16"/>
              </w:rPr>
              <w:t>Ranunculaceae</w:t>
            </w:r>
          </w:p>
        </w:tc>
      </w:tr>
      <w:tr w:rsidR="0004149F" w:rsidRPr="0004149F" w14:paraId="67B01252" w14:textId="5E5DB3DE" w:rsidTr="0004149F">
        <w:trPr>
          <w:gridAfter w:val="3"/>
          <w:wAfter w:w="4686" w:type="dxa"/>
          <w:trHeight w:val="360"/>
        </w:trPr>
        <w:tc>
          <w:tcPr>
            <w:tcW w:w="1885" w:type="dxa"/>
            <w:shd w:val="clear" w:color="auto" w:fill="auto"/>
            <w:noWrap/>
            <w:vAlign w:val="center"/>
            <w:hideMark/>
          </w:tcPr>
          <w:p w14:paraId="24A77C56"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Texas bluebonnet</w:t>
            </w:r>
          </w:p>
        </w:tc>
        <w:tc>
          <w:tcPr>
            <w:tcW w:w="2160" w:type="dxa"/>
            <w:shd w:val="clear" w:color="auto" w:fill="auto"/>
            <w:noWrap/>
            <w:vAlign w:val="center"/>
            <w:hideMark/>
          </w:tcPr>
          <w:p w14:paraId="4859B959"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Lupinus texensis</w:t>
            </w:r>
          </w:p>
        </w:tc>
        <w:tc>
          <w:tcPr>
            <w:tcW w:w="1833" w:type="dxa"/>
            <w:shd w:val="clear" w:color="auto" w:fill="auto"/>
            <w:noWrap/>
            <w:vAlign w:val="center"/>
            <w:hideMark/>
          </w:tcPr>
          <w:p w14:paraId="35285776"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Fabacaea</w:t>
            </w:r>
          </w:p>
        </w:tc>
      </w:tr>
      <w:tr w:rsidR="0004149F" w:rsidRPr="0004149F" w14:paraId="6CDC1ADC" w14:textId="5BFDF425" w:rsidTr="0004149F">
        <w:trPr>
          <w:gridAfter w:val="3"/>
          <w:wAfter w:w="4686" w:type="dxa"/>
          <w:trHeight w:val="360"/>
        </w:trPr>
        <w:tc>
          <w:tcPr>
            <w:tcW w:w="1885" w:type="dxa"/>
            <w:shd w:val="clear" w:color="auto" w:fill="auto"/>
            <w:noWrap/>
            <w:vAlign w:val="center"/>
            <w:hideMark/>
          </w:tcPr>
          <w:p w14:paraId="68BBC66D"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Purple priaire clover</w:t>
            </w:r>
          </w:p>
        </w:tc>
        <w:tc>
          <w:tcPr>
            <w:tcW w:w="2160" w:type="dxa"/>
            <w:shd w:val="clear" w:color="auto" w:fill="auto"/>
            <w:noWrap/>
            <w:vAlign w:val="center"/>
            <w:hideMark/>
          </w:tcPr>
          <w:p w14:paraId="06B8405B"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Dalea purpurea var. purpurea</w:t>
            </w:r>
          </w:p>
        </w:tc>
        <w:tc>
          <w:tcPr>
            <w:tcW w:w="1833" w:type="dxa"/>
            <w:shd w:val="clear" w:color="auto" w:fill="auto"/>
            <w:noWrap/>
            <w:vAlign w:val="center"/>
            <w:hideMark/>
          </w:tcPr>
          <w:p w14:paraId="6589A717"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Fabaceae</w:t>
            </w:r>
          </w:p>
        </w:tc>
      </w:tr>
      <w:tr w:rsidR="0004149F" w:rsidRPr="0004149F" w14:paraId="5F3B83F1" w14:textId="5ECB7096" w:rsidTr="0004149F">
        <w:trPr>
          <w:gridAfter w:val="3"/>
          <w:wAfter w:w="4686" w:type="dxa"/>
          <w:trHeight w:val="360"/>
        </w:trPr>
        <w:tc>
          <w:tcPr>
            <w:tcW w:w="1885" w:type="dxa"/>
            <w:shd w:val="clear" w:color="auto" w:fill="auto"/>
            <w:noWrap/>
            <w:vAlign w:val="center"/>
            <w:hideMark/>
          </w:tcPr>
          <w:p w14:paraId="52FF4D47"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White prairie clover</w:t>
            </w:r>
          </w:p>
        </w:tc>
        <w:tc>
          <w:tcPr>
            <w:tcW w:w="2160" w:type="dxa"/>
            <w:shd w:val="clear" w:color="auto" w:fill="auto"/>
            <w:noWrap/>
            <w:vAlign w:val="center"/>
            <w:hideMark/>
          </w:tcPr>
          <w:p w14:paraId="2744713D"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Dalea candida var. candida</w:t>
            </w:r>
          </w:p>
        </w:tc>
        <w:tc>
          <w:tcPr>
            <w:tcW w:w="1833" w:type="dxa"/>
            <w:shd w:val="clear" w:color="auto" w:fill="auto"/>
            <w:noWrap/>
            <w:vAlign w:val="center"/>
            <w:hideMark/>
          </w:tcPr>
          <w:p w14:paraId="07B8FFD7"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Fabaceae</w:t>
            </w:r>
          </w:p>
        </w:tc>
      </w:tr>
      <w:tr w:rsidR="0004149F" w:rsidRPr="0004149F" w14:paraId="3E3A32F2" w14:textId="136F967B" w:rsidTr="0004149F">
        <w:trPr>
          <w:gridAfter w:val="3"/>
          <w:wAfter w:w="4686" w:type="dxa"/>
          <w:trHeight w:val="360"/>
        </w:trPr>
        <w:tc>
          <w:tcPr>
            <w:tcW w:w="1885" w:type="dxa"/>
            <w:shd w:val="clear" w:color="auto" w:fill="auto"/>
            <w:noWrap/>
            <w:vAlign w:val="center"/>
            <w:hideMark/>
          </w:tcPr>
          <w:p w14:paraId="09418E2B"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Partridge pea</w:t>
            </w:r>
          </w:p>
        </w:tc>
        <w:tc>
          <w:tcPr>
            <w:tcW w:w="2160" w:type="dxa"/>
            <w:shd w:val="clear" w:color="auto" w:fill="auto"/>
            <w:noWrap/>
            <w:vAlign w:val="center"/>
            <w:hideMark/>
          </w:tcPr>
          <w:p w14:paraId="32F7C464"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Chamaecrista fasciculata</w:t>
            </w:r>
          </w:p>
        </w:tc>
        <w:tc>
          <w:tcPr>
            <w:tcW w:w="1833" w:type="dxa"/>
            <w:shd w:val="clear" w:color="auto" w:fill="auto"/>
            <w:noWrap/>
            <w:vAlign w:val="center"/>
            <w:hideMark/>
          </w:tcPr>
          <w:p w14:paraId="6635EFB7"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Fabaceae</w:t>
            </w:r>
          </w:p>
        </w:tc>
      </w:tr>
      <w:tr w:rsidR="0004149F" w:rsidRPr="0004149F" w14:paraId="2C12B0D7" w14:textId="5CC1B56F" w:rsidTr="0004149F">
        <w:trPr>
          <w:gridAfter w:val="3"/>
          <w:wAfter w:w="4686" w:type="dxa"/>
          <w:trHeight w:val="360"/>
        </w:trPr>
        <w:tc>
          <w:tcPr>
            <w:tcW w:w="1885" w:type="dxa"/>
            <w:shd w:val="clear" w:color="auto" w:fill="auto"/>
            <w:noWrap/>
            <w:vAlign w:val="center"/>
            <w:hideMark/>
          </w:tcPr>
          <w:p w14:paraId="59C1443B"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Illinois bundleflower</w:t>
            </w:r>
          </w:p>
        </w:tc>
        <w:tc>
          <w:tcPr>
            <w:tcW w:w="2160" w:type="dxa"/>
            <w:shd w:val="clear" w:color="auto" w:fill="auto"/>
            <w:noWrap/>
            <w:vAlign w:val="center"/>
            <w:hideMark/>
          </w:tcPr>
          <w:p w14:paraId="66636EDD"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Desmanthus illinoensis</w:t>
            </w:r>
          </w:p>
        </w:tc>
        <w:tc>
          <w:tcPr>
            <w:tcW w:w="1833" w:type="dxa"/>
            <w:shd w:val="clear" w:color="auto" w:fill="auto"/>
            <w:noWrap/>
            <w:vAlign w:val="center"/>
            <w:hideMark/>
          </w:tcPr>
          <w:p w14:paraId="0FA0EF8D"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Fabaceae</w:t>
            </w:r>
          </w:p>
        </w:tc>
      </w:tr>
      <w:tr w:rsidR="0004149F" w:rsidRPr="0004149F" w14:paraId="5D8EDFDA" w14:textId="7B6AB54E" w:rsidTr="0004149F">
        <w:trPr>
          <w:gridAfter w:val="3"/>
          <w:wAfter w:w="4686" w:type="dxa"/>
          <w:trHeight w:val="360"/>
        </w:trPr>
        <w:tc>
          <w:tcPr>
            <w:tcW w:w="1885" w:type="dxa"/>
            <w:shd w:val="clear" w:color="auto" w:fill="auto"/>
            <w:noWrap/>
            <w:vAlign w:val="center"/>
            <w:hideMark/>
          </w:tcPr>
          <w:p w14:paraId="6416FFEB"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Lemon mint</w:t>
            </w:r>
          </w:p>
        </w:tc>
        <w:tc>
          <w:tcPr>
            <w:tcW w:w="2160" w:type="dxa"/>
            <w:shd w:val="clear" w:color="auto" w:fill="auto"/>
            <w:noWrap/>
            <w:vAlign w:val="center"/>
            <w:hideMark/>
          </w:tcPr>
          <w:p w14:paraId="6164D613"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Monarda citridora</w:t>
            </w:r>
          </w:p>
        </w:tc>
        <w:tc>
          <w:tcPr>
            <w:tcW w:w="1833" w:type="dxa"/>
            <w:shd w:val="clear" w:color="auto" w:fill="auto"/>
            <w:noWrap/>
            <w:vAlign w:val="center"/>
            <w:hideMark/>
          </w:tcPr>
          <w:p w14:paraId="747592D5"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Lamiaceae</w:t>
            </w:r>
          </w:p>
        </w:tc>
      </w:tr>
      <w:tr w:rsidR="0004149F" w:rsidRPr="0004149F" w14:paraId="7D121788" w14:textId="630A8CD1" w:rsidTr="0004149F">
        <w:trPr>
          <w:gridAfter w:val="3"/>
          <w:wAfter w:w="4686" w:type="dxa"/>
          <w:trHeight w:val="360"/>
        </w:trPr>
        <w:tc>
          <w:tcPr>
            <w:tcW w:w="1885" w:type="dxa"/>
            <w:shd w:val="clear" w:color="auto" w:fill="auto"/>
            <w:noWrap/>
            <w:vAlign w:val="center"/>
            <w:hideMark/>
          </w:tcPr>
          <w:p w14:paraId="4D2E8C61"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Winecup</w:t>
            </w:r>
          </w:p>
        </w:tc>
        <w:tc>
          <w:tcPr>
            <w:tcW w:w="2160" w:type="dxa"/>
            <w:shd w:val="clear" w:color="auto" w:fill="auto"/>
            <w:noWrap/>
            <w:vAlign w:val="center"/>
            <w:hideMark/>
          </w:tcPr>
          <w:p w14:paraId="0DCC4B72"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Callirhoe involucrata</w:t>
            </w:r>
          </w:p>
        </w:tc>
        <w:tc>
          <w:tcPr>
            <w:tcW w:w="1833" w:type="dxa"/>
            <w:shd w:val="clear" w:color="auto" w:fill="auto"/>
            <w:noWrap/>
            <w:vAlign w:val="center"/>
            <w:hideMark/>
          </w:tcPr>
          <w:p w14:paraId="7176FE99"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Malvaceae</w:t>
            </w:r>
          </w:p>
        </w:tc>
      </w:tr>
      <w:tr w:rsidR="0004149F" w:rsidRPr="0004149F" w14:paraId="76A854FA" w14:textId="5CE733E2" w:rsidTr="0004149F">
        <w:trPr>
          <w:gridAfter w:val="3"/>
          <w:wAfter w:w="4686" w:type="dxa"/>
          <w:trHeight w:val="360"/>
        </w:trPr>
        <w:tc>
          <w:tcPr>
            <w:tcW w:w="1885" w:type="dxa"/>
            <w:shd w:val="clear" w:color="auto" w:fill="auto"/>
            <w:noWrap/>
            <w:vAlign w:val="center"/>
            <w:hideMark/>
          </w:tcPr>
          <w:p w14:paraId="3A1DC899"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Annual winecuo</w:t>
            </w:r>
          </w:p>
        </w:tc>
        <w:tc>
          <w:tcPr>
            <w:tcW w:w="2160" w:type="dxa"/>
            <w:shd w:val="clear" w:color="auto" w:fill="auto"/>
            <w:noWrap/>
            <w:vAlign w:val="center"/>
            <w:hideMark/>
          </w:tcPr>
          <w:p w14:paraId="23A569BB"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Callirhoe leiocarpa</w:t>
            </w:r>
          </w:p>
        </w:tc>
        <w:tc>
          <w:tcPr>
            <w:tcW w:w="1833" w:type="dxa"/>
            <w:shd w:val="clear" w:color="auto" w:fill="auto"/>
            <w:noWrap/>
            <w:vAlign w:val="center"/>
            <w:hideMark/>
          </w:tcPr>
          <w:p w14:paraId="1BD5DDBD"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Onagraceae</w:t>
            </w:r>
          </w:p>
        </w:tc>
      </w:tr>
      <w:tr w:rsidR="0004149F" w:rsidRPr="0004149F" w14:paraId="7A759E0D" w14:textId="38EDC0CC" w:rsidTr="0004149F">
        <w:trPr>
          <w:gridAfter w:val="3"/>
          <w:wAfter w:w="4686" w:type="dxa"/>
          <w:trHeight w:val="360"/>
        </w:trPr>
        <w:tc>
          <w:tcPr>
            <w:tcW w:w="1885" w:type="dxa"/>
            <w:shd w:val="clear" w:color="auto" w:fill="auto"/>
            <w:noWrap/>
            <w:vAlign w:val="center"/>
            <w:hideMark/>
          </w:tcPr>
          <w:p w14:paraId="32D0F94D"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Missouri primrose</w:t>
            </w:r>
          </w:p>
        </w:tc>
        <w:tc>
          <w:tcPr>
            <w:tcW w:w="2160" w:type="dxa"/>
            <w:shd w:val="clear" w:color="auto" w:fill="auto"/>
            <w:noWrap/>
            <w:vAlign w:val="center"/>
            <w:hideMark/>
          </w:tcPr>
          <w:p w14:paraId="15F8C9D4"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Oenothera missouriensis</w:t>
            </w:r>
          </w:p>
        </w:tc>
        <w:tc>
          <w:tcPr>
            <w:tcW w:w="1833" w:type="dxa"/>
            <w:shd w:val="clear" w:color="auto" w:fill="auto"/>
            <w:noWrap/>
            <w:vAlign w:val="center"/>
            <w:hideMark/>
          </w:tcPr>
          <w:p w14:paraId="04638F1A"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Onagraceae</w:t>
            </w:r>
          </w:p>
        </w:tc>
      </w:tr>
      <w:tr w:rsidR="0004149F" w:rsidRPr="0004149F" w14:paraId="3D2315AB" w14:textId="4EB6E807" w:rsidTr="0004149F">
        <w:trPr>
          <w:gridAfter w:val="3"/>
          <w:wAfter w:w="4686" w:type="dxa"/>
          <w:trHeight w:val="360"/>
        </w:trPr>
        <w:tc>
          <w:tcPr>
            <w:tcW w:w="1885" w:type="dxa"/>
            <w:shd w:val="clear" w:color="auto" w:fill="auto"/>
            <w:noWrap/>
            <w:vAlign w:val="center"/>
            <w:hideMark/>
          </w:tcPr>
          <w:p w14:paraId="0D3D4F1D"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Foxglove</w:t>
            </w:r>
          </w:p>
        </w:tc>
        <w:tc>
          <w:tcPr>
            <w:tcW w:w="2160" w:type="dxa"/>
            <w:shd w:val="clear" w:color="auto" w:fill="auto"/>
            <w:noWrap/>
            <w:vAlign w:val="center"/>
            <w:hideMark/>
          </w:tcPr>
          <w:p w14:paraId="0410BEB7"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Penstemon cobaea</w:t>
            </w:r>
          </w:p>
        </w:tc>
        <w:tc>
          <w:tcPr>
            <w:tcW w:w="1833" w:type="dxa"/>
            <w:shd w:val="clear" w:color="auto" w:fill="auto"/>
            <w:noWrap/>
            <w:vAlign w:val="center"/>
            <w:hideMark/>
          </w:tcPr>
          <w:p w14:paraId="11712848"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Plantaginaceae</w:t>
            </w:r>
          </w:p>
        </w:tc>
      </w:tr>
      <w:tr w:rsidR="0004149F" w:rsidRPr="0004149F" w14:paraId="60E41EEB" w14:textId="4ECB1755" w:rsidTr="0004149F">
        <w:trPr>
          <w:gridAfter w:val="3"/>
          <w:wAfter w:w="4686" w:type="dxa"/>
          <w:trHeight w:val="360"/>
        </w:trPr>
        <w:tc>
          <w:tcPr>
            <w:tcW w:w="1885" w:type="dxa"/>
            <w:shd w:val="clear" w:color="auto" w:fill="auto"/>
            <w:noWrap/>
            <w:vAlign w:val="center"/>
            <w:hideMark/>
          </w:tcPr>
          <w:p w14:paraId="06030DDA" w14:textId="77777777" w:rsidR="00B647E9" w:rsidRPr="0004149F" w:rsidRDefault="00B647E9" w:rsidP="0004149F">
            <w:pPr>
              <w:jc w:val="center"/>
              <w:rPr>
                <w:rFonts w:asciiTheme="minorHAnsi" w:eastAsia="Times New Roman" w:hAnsiTheme="minorHAnsi"/>
                <w:color w:val="000000"/>
                <w:sz w:val="16"/>
                <w:szCs w:val="16"/>
              </w:rPr>
            </w:pPr>
            <w:r w:rsidRPr="0004149F">
              <w:rPr>
                <w:rFonts w:ascii="Calibri" w:eastAsia="Times New Roman" w:hAnsi="Calibri"/>
                <w:color w:val="000000"/>
                <w:sz w:val="16"/>
                <w:szCs w:val="16"/>
              </w:rPr>
              <w:t>Prairie verbena</w:t>
            </w:r>
          </w:p>
        </w:tc>
        <w:tc>
          <w:tcPr>
            <w:tcW w:w="2160" w:type="dxa"/>
            <w:shd w:val="clear" w:color="auto" w:fill="auto"/>
            <w:noWrap/>
            <w:vAlign w:val="center"/>
            <w:hideMark/>
          </w:tcPr>
          <w:p w14:paraId="3E3717AC" w14:textId="77777777" w:rsidR="00B647E9" w:rsidRPr="0004149F" w:rsidRDefault="00B647E9" w:rsidP="0004149F">
            <w:pPr>
              <w:jc w:val="center"/>
              <w:rPr>
                <w:rFonts w:asciiTheme="minorHAnsi" w:eastAsia="Times New Roman" w:hAnsiTheme="minorHAnsi"/>
                <w:i/>
                <w:iCs/>
                <w:color w:val="000000"/>
                <w:sz w:val="16"/>
                <w:szCs w:val="16"/>
              </w:rPr>
            </w:pPr>
            <w:r w:rsidRPr="0004149F">
              <w:rPr>
                <w:rFonts w:ascii="Calibri" w:eastAsia="Times New Roman" w:hAnsi="Calibri"/>
                <w:i/>
                <w:iCs/>
                <w:color w:val="000000"/>
                <w:sz w:val="16"/>
                <w:szCs w:val="16"/>
              </w:rPr>
              <w:t>Glandularia bipinnatifida var. bipinnatifida</w:t>
            </w:r>
          </w:p>
        </w:tc>
        <w:tc>
          <w:tcPr>
            <w:tcW w:w="1833" w:type="dxa"/>
            <w:shd w:val="clear" w:color="auto" w:fill="auto"/>
            <w:noWrap/>
            <w:vAlign w:val="center"/>
            <w:hideMark/>
          </w:tcPr>
          <w:p w14:paraId="6293F328" w14:textId="77777777" w:rsidR="00B647E9" w:rsidRPr="0004149F" w:rsidRDefault="00B647E9" w:rsidP="0004149F">
            <w:pPr>
              <w:jc w:val="center"/>
              <w:rPr>
                <w:rFonts w:asciiTheme="minorHAnsi" w:eastAsia="Times New Roman" w:hAnsiTheme="minorHAnsi"/>
                <w:i/>
                <w:color w:val="000000"/>
                <w:sz w:val="16"/>
                <w:szCs w:val="16"/>
              </w:rPr>
            </w:pPr>
            <w:r w:rsidRPr="0004149F">
              <w:rPr>
                <w:rFonts w:ascii="Calibri" w:eastAsia="Times New Roman" w:hAnsi="Calibri"/>
                <w:i/>
                <w:iCs/>
                <w:color w:val="000000"/>
                <w:sz w:val="16"/>
                <w:szCs w:val="16"/>
              </w:rPr>
              <w:t>Verbenaceae</w:t>
            </w:r>
          </w:p>
        </w:tc>
      </w:tr>
    </w:tbl>
    <w:p w14:paraId="59F7CA8A" w14:textId="77777777" w:rsidR="000A03BF" w:rsidRDefault="000A03BF"/>
    <w:p w14:paraId="52675C9A" w14:textId="3CF5FE1D" w:rsidR="0067164F" w:rsidDel="0067164F" w:rsidRDefault="0067164F">
      <w:pPr>
        <w:rPr>
          <w:del w:id="769" w:author="Auerbach, Ezra" w:date="2018-12-07T11:42:00Z"/>
        </w:rPr>
      </w:pPr>
      <w:ins w:id="770" w:author="Auerbach, Ezra" w:date="2018-12-07T11:42:00Z">
        <w:r>
          <w:t xml:space="preserve">Table 2. </w:t>
        </w:r>
      </w:ins>
      <w:ins w:id="771" w:author="Auerbach, Ezra" w:date="2018-12-07T11:43:00Z">
        <w:r>
          <w:t>Species found within two CRP seed mixes</w:t>
        </w:r>
      </w:ins>
    </w:p>
    <w:p w14:paraId="0164DAC8" w14:textId="77777777" w:rsidR="00700C61" w:rsidDel="0067164F" w:rsidRDefault="00700C61">
      <w:pPr>
        <w:rPr>
          <w:del w:id="772" w:author="Auerbach, Ezra" w:date="2018-12-07T11:42:00Z"/>
        </w:rPr>
      </w:pPr>
    </w:p>
    <w:p w14:paraId="1529ED45" w14:textId="77777777" w:rsidR="00700C61" w:rsidDel="0067164F" w:rsidRDefault="00700C61">
      <w:pPr>
        <w:rPr>
          <w:del w:id="773" w:author="Auerbach, Ezra" w:date="2018-12-07T11:42:00Z"/>
        </w:rPr>
      </w:pPr>
    </w:p>
    <w:p w14:paraId="048035E8" w14:textId="77777777" w:rsidR="00700C61" w:rsidDel="0067164F" w:rsidRDefault="00700C61">
      <w:pPr>
        <w:rPr>
          <w:del w:id="774" w:author="Auerbach, Ezra" w:date="2018-12-07T11:42:00Z"/>
        </w:rPr>
      </w:pPr>
    </w:p>
    <w:p w14:paraId="45A0A8FC" w14:textId="77777777" w:rsidR="00700C61" w:rsidDel="0067164F" w:rsidRDefault="00700C61">
      <w:pPr>
        <w:rPr>
          <w:del w:id="775" w:author="Auerbach, Ezra" w:date="2018-12-07T11:42:00Z"/>
        </w:rPr>
      </w:pPr>
    </w:p>
    <w:p w14:paraId="3F7FA75F" w14:textId="77777777" w:rsidR="00700C61" w:rsidDel="0067164F" w:rsidRDefault="00700C61">
      <w:pPr>
        <w:rPr>
          <w:del w:id="776" w:author="Auerbach, Ezra" w:date="2018-12-07T11:42:00Z"/>
        </w:rPr>
      </w:pPr>
    </w:p>
    <w:p w14:paraId="1F44C52D" w14:textId="77777777" w:rsidR="00700C61" w:rsidDel="0067164F" w:rsidRDefault="00700C61">
      <w:pPr>
        <w:rPr>
          <w:del w:id="777" w:author="Auerbach, Ezra" w:date="2018-12-07T11:42:00Z"/>
        </w:rPr>
      </w:pPr>
    </w:p>
    <w:p w14:paraId="2C4D04C6" w14:textId="77777777" w:rsidR="00700C61" w:rsidDel="0067164F" w:rsidRDefault="00700C61">
      <w:pPr>
        <w:rPr>
          <w:del w:id="778" w:author="Auerbach, Ezra" w:date="2018-12-07T11:42:00Z"/>
        </w:rPr>
      </w:pPr>
    </w:p>
    <w:p w14:paraId="21BCE6F7" w14:textId="77777777" w:rsidR="00700C61" w:rsidDel="0067164F" w:rsidRDefault="00700C61">
      <w:pPr>
        <w:rPr>
          <w:del w:id="779" w:author="Auerbach, Ezra" w:date="2018-12-07T11:42:00Z"/>
        </w:rPr>
      </w:pPr>
    </w:p>
    <w:p w14:paraId="66F54CB2" w14:textId="77777777" w:rsidR="00700C61" w:rsidDel="0067164F" w:rsidRDefault="00700C61">
      <w:pPr>
        <w:rPr>
          <w:del w:id="780" w:author="Auerbach, Ezra" w:date="2018-12-07T11:42:00Z"/>
        </w:rPr>
      </w:pPr>
    </w:p>
    <w:p w14:paraId="6B8C46FE" w14:textId="77777777" w:rsidR="00700C61" w:rsidRDefault="00700C61"/>
    <w:p w14:paraId="7F8C618D" w14:textId="77777777" w:rsidR="00700C61" w:rsidRDefault="00700C61"/>
    <w:p w14:paraId="507B2C8D" w14:textId="2068FF15" w:rsidR="00700C61" w:rsidRDefault="0030438E">
      <w:r>
        <w:t>Proposed Timeline</w:t>
      </w:r>
    </w:p>
    <w:p w14:paraId="4EEAA3F5" w14:textId="77777777" w:rsidR="00700C61" w:rsidRDefault="00700C61"/>
    <w:tbl>
      <w:tblPr>
        <w:tblStyle w:val="TableGrid"/>
        <w:tblW w:w="9985" w:type="dxa"/>
        <w:tblLayout w:type="fixed"/>
        <w:tblLook w:val="04A0" w:firstRow="1" w:lastRow="0" w:firstColumn="1" w:lastColumn="0" w:noHBand="0" w:noVBand="1"/>
      </w:tblPr>
      <w:tblGrid>
        <w:gridCol w:w="1165"/>
        <w:gridCol w:w="1080"/>
        <w:gridCol w:w="1080"/>
        <w:gridCol w:w="1440"/>
        <w:gridCol w:w="1170"/>
        <w:gridCol w:w="1350"/>
        <w:gridCol w:w="1080"/>
        <w:gridCol w:w="1620"/>
      </w:tblGrid>
      <w:tr w:rsidR="0030438E" w14:paraId="380A5556" w14:textId="77777777" w:rsidTr="00700C61">
        <w:tc>
          <w:tcPr>
            <w:tcW w:w="1165" w:type="dxa"/>
          </w:tcPr>
          <w:p w14:paraId="623FF43F" w14:textId="7C520585" w:rsidR="0030438E" w:rsidRDefault="0030438E">
            <w:r>
              <w:t>Fall 2017</w:t>
            </w:r>
          </w:p>
        </w:tc>
        <w:tc>
          <w:tcPr>
            <w:tcW w:w="1080" w:type="dxa"/>
          </w:tcPr>
          <w:p w14:paraId="4A89F791" w14:textId="71AAB0AE" w:rsidR="0030438E" w:rsidRDefault="0030438E">
            <w:r>
              <w:t>Spring 2018</w:t>
            </w:r>
          </w:p>
        </w:tc>
        <w:tc>
          <w:tcPr>
            <w:tcW w:w="1080" w:type="dxa"/>
          </w:tcPr>
          <w:p w14:paraId="29EB57FC" w14:textId="3C48FCAC" w:rsidR="0030438E" w:rsidRDefault="0030438E">
            <w:r>
              <w:t>Fall 2018</w:t>
            </w:r>
          </w:p>
        </w:tc>
        <w:tc>
          <w:tcPr>
            <w:tcW w:w="1440" w:type="dxa"/>
          </w:tcPr>
          <w:p w14:paraId="449B1E03" w14:textId="571216E5" w:rsidR="0030438E" w:rsidRDefault="0030438E">
            <w:r>
              <w:t>Spring 2019</w:t>
            </w:r>
          </w:p>
        </w:tc>
        <w:tc>
          <w:tcPr>
            <w:tcW w:w="1170" w:type="dxa"/>
          </w:tcPr>
          <w:p w14:paraId="0DDB2D2A" w14:textId="6C0522CF" w:rsidR="0030438E" w:rsidRDefault="0030438E">
            <w:r>
              <w:t>Fall 2019</w:t>
            </w:r>
          </w:p>
        </w:tc>
        <w:tc>
          <w:tcPr>
            <w:tcW w:w="1350" w:type="dxa"/>
          </w:tcPr>
          <w:p w14:paraId="2C605018" w14:textId="1C155451" w:rsidR="0030438E" w:rsidRDefault="0030438E">
            <w:r>
              <w:t>Spring 2020</w:t>
            </w:r>
          </w:p>
        </w:tc>
        <w:tc>
          <w:tcPr>
            <w:tcW w:w="1080" w:type="dxa"/>
          </w:tcPr>
          <w:p w14:paraId="05ED662A" w14:textId="7950574D" w:rsidR="0030438E" w:rsidRDefault="0030438E">
            <w:r>
              <w:t>Fall 2020</w:t>
            </w:r>
          </w:p>
        </w:tc>
        <w:tc>
          <w:tcPr>
            <w:tcW w:w="1620" w:type="dxa"/>
          </w:tcPr>
          <w:p w14:paraId="7F750AA2" w14:textId="1A3227CD" w:rsidR="0030438E" w:rsidRDefault="0030438E">
            <w:r>
              <w:t>Spring 2021</w:t>
            </w:r>
          </w:p>
        </w:tc>
      </w:tr>
      <w:tr w:rsidR="0030438E" w14:paraId="168E7806" w14:textId="77777777" w:rsidTr="00700C61">
        <w:tc>
          <w:tcPr>
            <w:tcW w:w="1165" w:type="dxa"/>
          </w:tcPr>
          <w:p w14:paraId="7F789DC7" w14:textId="15E84022" w:rsidR="0030438E" w:rsidRDefault="0030438E">
            <w:r>
              <w:t>Start Ph.D.</w:t>
            </w:r>
          </w:p>
        </w:tc>
        <w:tc>
          <w:tcPr>
            <w:tcW w:w="1080" w:type="dxa"/>
          </w:tcPr>
          <w:p w14:paraId="5149DDD1" w14:textId="77777777" w:rsidR="0030438E" w:rsidRDefault="0030438E"/>
        </w:tc>
        <w:tc>
          <w:tcPr>
            <w:tcW w:w="1080" w:type="dxa"/>
          </w:tcPr>
          <w:p w14:paraId="19CF84F4" w14:textId="77777777" w:rsidR="0030438E" w:rsidRDefault="0030438E"/>
        </w:tc>
        <w:tc>
          <w:tcPr>
            <w:tcW w:w="1440" w:type="dxa"/>
            <w:shd w:val="clear" w:color="auto" w:fill="F4B083" w:themeFill="accent2" w:themeFillTint="99"/>
          </w:tcPr>
          <w:p w14:paraId="492C38F1" w14:textId="1C5ECDD6" w:rsidR="0030438E" w:rsidRDefault="00700C61">
            <w:r>
              <w:t>Last Semester of Classes</w:t>
            </w:r>
          </w:p>
        </w:tc>
        <w:tc>
          <w:tcPr>
            <w:tcW w:w="1170" w:type="dxa"/>
            <w:shd w:val="clear" w:color="auto" w:fill="FFFF00"/>
          </w:tcPr>
          <w:p w14:paraId="3DE7C3C3" w14:textId="67EECAE5" w:rsidR="0030438E" w:rsidRDefault="00700C61">
            <w:r>
              <w:t>COMPS</w:t>
            </w:r>
          </w:p>
          <w:p w14:paraId="40914726" w14:textId="01C3F6DC" w:rsidR="00700C61" w:rsidRDefault="00700C61"/>
        </w:tc>
        <w:tc>
          <w:tcPr>
            <w:tcW w:w="1350" w:type="dxa"/>
          </w:tcPr>
          <w:p w14:paraId="20634F3A" w14:textId="41439FF1" w:rsidR="0030438E" w:rsidRDefault="0030438E"/>
        </w:tc>
        <w:tc>
          <w:tcPr>
            <w:tcW w:w="1080" w:type="dxa"/>
          </w:tcPr>
          <w:p w14:paraId="1CE3366B" w14:textId="5A5BAA47" w:rsidR="0030438E" w:rsidRDefault="0030438E"/>
        </w:tc>
        <w:tc>
          <w:tcPr>
            <w:tcW w:w="1620" w:type="dxa"/>
          </w:tcPr>
          <w:p w14:paraId="53AB7240" w14:textId="09A05BCF" w:rsidR="0030438E" w:rsidRDefault="0030438E"/>
        </w:tc>
      </w:tr>
      <w:tr w:rsidR="00700C61" w14:paraId="0CCC9A32" w14:textId="77777777" w:rsidTr="00700C61">
        <w:trPr>
          <w:trHeight w:val="665"/>
        </w:trPr>
        <w:tc>
          <w:tcPr>
            <w:tcW w:w="1165" w:type="dxa"/>
          </w:tcPr>
          <w:p w14:paraId="442C9CEB" w14:textId="77777777" w:rsidR="00700C61" w:rsidRDefault="00700C61"/>
        </w:tc>
        <w:tc>
          <w:tcPr>
            <w:tcW w:w="1080" w:type="dxa"/>
          </w:tcPr>
          <w:p w14:paraId="7E8CC6DF" w14:textId="77777777" w:rsidR="00700C61" w:rsidRDefault="00700C61"/>
        </w:tc>
        <w:tc>
          <w:tcPr>
            <w:tcW w:w="1080" w:type="dxa"/>
          </w:tcPr>
          <w:p w14:paraId="79B6619A" w14:textId="77777777" w:rsidR="00700C61" w:rsidRDefault="00700C61"/>
        </w:tc>
        <w:tc>
          <w:tcPr>
            <w:tcW w:w="1440" w:type="dxa"/>
          </w:tcPr>
          <w:p w14:paraId="64CB563E" w14:textId="77777777" w:rsidR="00700C61" w:rsidRDefault="00700C61"/>
        </w:tc>
        <w:tc>
          <w:tcPr>
            <w:tcW w:w="1170" w:type="dxa"/>
            <w:shd w:val="clear" w:color="auto" w:fill="BDD6EE" w:themeFill="accent5" w:themeFillTint="66"/>
          </w:tcPr>
          <w:p w14:paraId="67B867C1" w14:textId="55E20A85" w:rsidR="00700C61" w:rsidRDefault="00700C61">
            <w:r>
              <w:t>Analyze Data</w:t>
            </w:r>
          </w:p>
        </w:tc>
        <w:tc>
          <w:tcPr>
            <w:tcW w:w="1350" w:type="dxa"/>
            <w:shd w:val="clear" w:color="auto" w:fill="BDD6EE" w:themeFill="accent5" w:themeFillTint="66"/>
          </w:tcPr>
          <w:p w14:paraId="28715226" w14:textId="5BBA7DCA" w:rsidR="00700C61" w:rsidRDefault="00700C61">
            <w:r>
              <w:t>Analyze Data</w:t>
            </w:r>
          </w:p>
        </w:tc>
        <w:tc>
          <w:tcPr>
            <w:tcW w:w="1080" w:type="dxa"/>
            <w:shd w:val="clear" w:color="auto" w:fill="BDD6EE" w:themeFill="accent5" w:themeFillTint="66"/>
          </w:tcPr>
          <w:p w14:paraId="1E693906" w14:textId="1C788753" w:rsidR="00700C61" w:rsidRDefault="00700C61">
            <w:r>
              <w:t>Analyze Data</w:t>
            </w:r>
          </w:p>
        </w:tc>
        <w:tc>
          <w:tcPr>
            <w:tcW w:w="1620" w:type="dxa"/>
            <w:shd w:val="clear" w:color="auto" w:fill="BDD6EE" w:themeFill="accent5" w:themeFillTint="66"/>
          </w:tcPr>
          <w:p w14:paraId="45BD5E04" w14:textId="56EC45EE" w:rsidR="00700C61" w:rsidRDefault="00700C61">
            <w:r>
              <w:t>Analyze Data</w:t>
            </w:r>
          </w:p>
        </w:tc>
      </w:tr>
      <w:tr w:rsidR="00700C61" w14:paraId="5CC8EA9D" w14:textId="77777777" w:rsidTr="00700C61">
        <w:tc>
          <w:tcPr>
            <w:tcW w:w="1165" w:type="dxa"/>
          </w:tcPr>
          <w:p w14:paraId="7DC8AEB7" w14:textId="7F4DE63B" w:rsidR="00700C61" w:rsidRDefault="00700C61"/>
        </w:tc>
        <w:tc>
          <w:tcPr>
            <w:tcW w:w="1080" w:type="dxa"/>
          </w:tcPr>
          <w:p w14:paraId="16E3B09F" w14:textId="77777777" w:rsidR="00700C61" w:rsidRDefault="00700C61"/>
        </w:tc>
        <w:tc>
          <w:tcPr>
            <w:tcW w:w="1080" w:type="dxa"/>
          </w:tcPr>
          <w:p w14:paraId="37FB8D44" w14:textId="77777777" w:rsidR="00700C61" w:rsidRDefault="00700C61"/>
        </w:tc>
        <w:tc>
          <w:tcPr>
            <w:tcW w:w="1440" w:type="dxa"/>
            <w:shd w:val="clear" w:color="auto" w:fill="E2EFD9" w:themeFill="accent6" w:themeFillTint="33"/>
          </w:tcPr>
          <w:p w14:paraId="48674ACF" w14:textId="670E1888" w:rsidR="00700C61" w:rsidRDefault="00700C61">
            <w:r>
              <w:t>GH Exp.</w:t>
            </w:r>
          </w:p>
        </w:tc>
        <w:tc>
          <w:tcPr>
            <w:tcW w:w="1170" w:type="dxa"/>
            <w:shd w:val="clear" w:color="auto" w:fill="E2EFD9" w:themeFill="accent6" w:themeFillTint="33"/>
          </w:tcPr>
          <w:p w14:paraId="3DADD0A0" w14:textId="22D00FA5" w:rsidR="00700C61" w:rsidRDefault="00700C61">
            <w:r>
              <w:t>GH Exp.</w:t>
            </w:r>
          </w:p>
        </w:tc>
        <w:tc>
          <w:tcPr>
            <w:tcW w:w="1350" w:type="dxa"/>
            <w:shd w:val="clear" w:color="auto" w:fill="E2EFD9" w:themeFill="accent6" w:themeFillTint="33"/>
          </w:tcPr>
          <w:p w14:paraId="50295367" w14:textId="22F4F88C" w:rsidR="00700C61" w:rsidRDefault="00700C61">
            <w:r>
              <w:t>GH Exp.</w:t>
            </w:r>
          </w:p>
        </w:tc>
        <w:tc>
          <w:tcPr>
            <w:tcW w:w="1080" w:type="dxa"/>
            <w:shd w:val="clear" w:color="auto" w:fill="E2EFD9" w:themeFill="accent6" w:themeFillTint="33"/>
          </w:tcPr>
          <w:p w14:paraId="5C7188FB" w14:textId="2AEFD0E7" w:rsidR="00700C61" w:rsidRDefault="00700C61">
            <w:r>
              <w:t>GH Exp.</w:t>
            </w:r>
          </w:p>
        </w:tc>
        <w:tc>
          <w:tcPr>
            <w:tcW w:w="1620" w:type="dxa"/>
            <w:shd w:val="clear" w:color="auto" w:fill="E2EFD9" w:themeFill="accent6" w:themeFillTint="33"/>
          </w:tcPr>
          <w:p w14:paraId="0AA0FAF9" w14:textId="4D2DF0AE" w:rsidR="00700C61" w:rsidRDefault="00700C61">
            <w:r>
              <w:t>GH Exp.</w:t>
            </w:r>
          </w:p>
        </w:tc>
      </w:tr>
      <w:tr w:rsidR="00700C61" w14:paraId="02A7FCBD" w14:textId="77777777" w:rsidTr="00700C61">
        <w:tc>
          <w:tcPr>
            <w:tcW w:w="1165" w:type="dxa"/>
            <w:shd w:val="clear" w:color="auto" w:fill="FFE599" w:themeFill="accent4" w:themeFillTint="66"/>
          </w:tcPr>
          <w:p w14:paraId="729F3F11" w14:textId="09F104DD" w:rsidR="0030438E" w:rsidRDefault="0030438E">
            <w:r>
              <w:t>TA</w:t>
            </w:r>
          </w:p>
        </w:tc>
        <w:tc>
          <w:tcPr>
            <w:tcW w:w="1080" w:type="dxa"/>
            <w:shd w:val="clear" w:color="auto" w:fill="FFE599" w:themeFill="accent4" w:themeFillTint="66"/>
          </w:tcPr>
          <w:p w14:paraId="6243548D" w14:textId="434E2AF6" w:rsidR="0030438E" w:rsidRDefault="0030438E">
            <w:r>
              <w:t>TA</w:t>
            </w:r>
          </w:p>
        </w:tc>
        <w:tc>
          <w:tcPr>
            <w:tcW w:w="1080" w:type="dxa"/>
            <w:shd w:val="clear" w:color="auto" w:fill="FFE599" w:themeFill="accent4" w:themeFillTint="66"/>
          </w:tcPr>
          <w:p w14:paraId="4C0F9C49" w14:textId="28D2F670" w:rsidR="0030438E" w:rsidRDefault="0030438E">
            <w:r>
              <w:t>TA</w:t>
            </w:r>
          </w:p>
        </w:tc>
        <w:tc>
          <w:tcPr>
            <w:tcW w:w="1440" w:type="dxa"/>
            <w:shd w:val="clear" w:color="auto" w:fill="FFE599" w:themeFill="accent4" w:themeFillTint="66"/>
          </w:tcPr>
          <w:p w14:paraId="0DEB680D" w14:textId="4044DCB6" w:rsidR="0030438E" w:rsidRDefault="0030438E">
            <w:r>
              <w:t>TA</w:t>
            </w:r>
          </w:p>
        </w:tc>
        <w:tc>
          <w:tcPr>
            <w:tcW w:w="1170" w:type="dxa"/>
            <w:shd w:val="clear" w:color="auto" w:fill="FFE599" w:themeFill="accent4" w:themeFillTint="66"/>
          </w:tcPr>
          <w:p w14:paraId="1B0371CC" w14:textId="2CD40A89" w:rsidR="0030438E" w:rsidRDefault="0030438E">
            <w:r>
              <w:t>TA</w:t>
            </w:r>
          </w:p>
        </w:tc>
        <w:tc>
          <w:tcPr>
            <w:tcW w:w="1350" w:type="dxa"/>
            <w:shd w:val="clear" w:color="auto" w:fill="FFE599" w:themeFill="accent4" w:themeFillTint="66"/>
          </w:tcPr>
          <w:p w14:paraId="6E3165FD" w14:textId="5DA4EA22" w:rsidR="0030438E" w:rsidRDefault="0030438E">
            <w:r>
              <w:t>TA</w:t>
            </w:r>
          </w:p>
        </w:tc>
        <w:tc>
          <w:tcPr>
            <w:tcW w:w="1080" w:type="dxa"/>
            <w:shd w:val="clear" w:color="auto" w:fill="FFE599" w:themeFill="accent4" w:themeFillTint="66"/>
          </w:tcPr>
          <w:p w14:paraId="782294AA" w14:textId="1AB6F551" w:rsidR="0030438E" w:rsidRDefault="0030438E">
            <w:r>
              <w:t>TA</w:t>
            </w:r>
          </w:p>
        </w:tc>
        <w:tc>
          <w:tcPr>
            <w:tcW w:w="1620" w:type="dxa"/>
            <w:shd w:val="clear" w:color="auto" w:fill="FFE599" w:themeFill="accent4" w:themeFillTint="66"/>
          </w:tcPr>
          <w:p w14:paraId="61AE4467" w14:textId="77EDEB88" w:rsidR="0030438E" w:rsidRDefault="0030438E">
            <w:r>
              <w:t>TA</w:t>
            </w:r>
          </w:p>
        </w:tc>
      </w:tr>
      <w:tr w:rsidR="00700C61" w14:paraId="36231E66" w14:textId="77777777" w:rsidTr="00700C61">
        <w:tc>
          <w:tcPr>
            <w:tcW w:w="1165" w:type="dxa"/>
            <w:shd w:val="clear" w:color="auto" w:fill="DBDBDB" w:themeFill="accent3" w:themeFillTint="66"/>
          </w:tcPr>
          <w:p w14:paraId="01978879" w14:textId="5E9C0EE2" w:rsidR="0030438E" w:rsidRDefault="0030438E" w:rsidP="0030438E">
            <w:r>
              <w:lastRenderedPageBreak/>
              <w:t>9 Credits</w:t>
            </w:r>
          </w:p>
        </w:tc>
        <w:tc>
          <w:tcPr>
            <w:tcW w:w="1080" w:type="dxa"/>
            <w:shd w:val="clear" w:color="auto" w:fill="DBDBDB" w:themeFill="accent3" w:themeFillTint="66"/>
          </w:tcPr>
          <w:p w14:paraId="2D5B4B13" w14:textId="5EDC5DEE" w:rsidR="0030438E" w:rsidRDefault="0030438E" w:rsidP="0030438E">
            <w:r>
              <w:t>9 Credits</w:t>
            </w:r>
          </w:p>
        </w:tc>
        <w:tc>
          <w:tcPr>
            <w:tcW w:w="1080" w:type="dxa"/>
            <w:shd w:val="clear" w:color="auto" w:fill="DBDBDB" w:themeFill="accent3" w:themeFillTint="66"/>
          </w:tcPr>
          <w:p w14:paraId="225BDC75" w14:textId="42F1FB9D" w:rsidR="0030438E" w:rsidRDefault="0030438E" w:rsidP="0030438E">
            <w:r>
              <w:t>9 Credits</w:t>
            </w:r>
          </w:p>
        </w:tc>
        <w:tc>
          <w:tcPr>
            <w:tcW w:w="1440" w:type="dxa"/>
            <w:shd w:val="clear" w:color="auto" w:fill="DBDBDB" w:themeFill="accent3" w:themeFillTint="66"/>
          </w:tcPr>
          <w:p w14:paraId="392542EB" w14:textId="7976C1B1" w:rsidR="0030438E" w:rsidRDefault="0030438E" w:rsidP="0030438E">
            <w:r>
              <w:t>9 Credits</w:t>
            </w:r>
          </w:p>
        </w:tc>
        <w:tc>
          <w:tcPr>
            <w:tcW w:w="1170" w:type="dxa"/>
            <w:shd w:val="clear" w:color="auto" w:fill="DBDBDB" w:themeFill="accent3" w:themeFillTint="66"/>
          </w:tcPr>
          <w:p w14:paraId="6584FB5C" w14:textId="56BC0F86" w:rsidR="0030438E" w:rsidRDefault="0030438E" w:rsidP="0030438E">
            <w:r>
              <w:t>9 Credits</w:t>
            </w:r>
          </w:p>
        </w:tc>
        <w:tc>
          <w:tcPr>
            <w:tcW w:w="1350" w:type="dxa"/>
            <w:shd w:val="clear" w:color="auto" w:fill="DBDBDB" w:themeFill="accent3" w:themeFillTint="66"/>
          </w:tcPr>
          <w:p w14:paraId="39ABF39B" w14:textId="07AC674B" w:rsidR="0030438E" w:rsidRDefault="0030438E" w:rsidP="0030438E">
            <w:r>
              <w:t>9 Credits</w:t>
            </w:r>
          </w:p>
        </w:tc>
        <w:tc>
          <w:tcPr>
            <w:tcW w:w="1080" w:type="dxa"/>
            <w:shd w:val="clear" w:color="auto" w:fill="DBDBDB" w:themeFill="accent3" w:themeFillTint="66"/>
          </w:tcPr>
          <w:p w14:paraId="14AD4C77" w14:textId="7C035307" w:rsidR="0030438E" w:rsidRDefault="0030438E" w:rsidP="0030438E">
            <w:r>
              <w:t>9 Credits</w:t>
            </w:r>
          </w:p>
        </w:tc>
        <w:tc>
          <w:tcPr>
            <w:tcW w:w="1620" w:type="dxa"/>
            <w:shd w:val="clear" w:color="auto" w:fill="DBDBDB" w:themeFill="accent3" w:themeFillTint="66"/>
          </w:tcPr>
          <w:p w14:paraId="33CB0CDF" w14:textId="77777777" w:rsidR="0030438E" w:rsidRDefault="0030438E" w:rsidP="0030438E">
            <w:r>
              <w:t>9 Credits</w:t>
            </w:r>
          </w:p>
          <w:p w14:paraId="575B2BD3" w14:textId="1AA0D602" w:rsidR="00700C61" w:rsidRDefault="00700C61" w:rsidP="0030438E"/>
        </w:tc>
      </w:tr>
      <w:tr w:rsidR="00700C61" w14:paraId="78C952D8" w14:textId="77777777" w:rsidTr="00700C61">
        <w:tc>
          <w:tcPr>
            <w:tcW w:w="1165" w:type="dxa"/>
          </w:tcPr>
          <w:p w14:paraId="2ED61F00" w14:textId="77777777" w:rsidR="00700C61" w:rsidRDefault="00700C61" w:rsidP="0030438E"/>
        </w:tc>
        <w:tc>
          <w:tcPr>
            <w:tcW w:w="1080" w:type="dxa"/>
          </w:tcPr>
          <w:p w14:paraId="677000AA" w14:textId="77777777" w:rsidR="00700C61" w:rsidRDefault="00700C61" w:rsidP="0030438E"/>
        </w:tc>
        <w:tc>
          <w:tcPr>
            <w:tcW w:w="1080" w:type="dxa"/>
          </w:tcPr>
          <w:p w14:paraId="4ED66667" w14:textId="77777777" w:rsidR="00700C61" w:rsidRDefault="00700C61" w:rsidP="0030438E"/>
        </w:tc>
        <w:tc>
          <w:tcPr>
            <w:tcW w:w="1440" w:type="dxa"/>
          </w:tcPr>
          <w:p w14:paraId="122365CC" w14:textId="77777777" w:rsidR="00700C61" w:rsidRDefault="00700C61" w:rsidP="0030438E"/>
        </w:tc>
        <w:tc>
          <w:tcPr>
            <w:tcW w:w="1170" w:type="dxa"/>
          </w:tcPr>
          <w:p w14:paraId="7304F78E" w14:textId="77777777" w:rsidR="00700C61" w:rsidRDefault="00700C61" w:rsidP="0030438E"/>
        </w:tc>
        <w:tc>
          <w:tcPr>
            <w:tcW w:w="1350" w:type="dxa"/>
          </w:tcPr>
          <w:p w14:paraId="209A087C" w14:textId="77777777" w:rsidR="00700C61" w:rsidRDefault="00700C61" w:rsidP="0030438E"/>
        </w:tc>
        <w:tc>
          <w:tcPr>
            <w:tcW w:w="1080" w:type="dxa"/>
          </w:tcPr>
          <w:p w14:paraId="5044474D" w14:textId="77777777" w:rsidR="00700C61" w:rsidRDefault="00700C61" w:rsidP="0030438E"/>
        </w:tc>
        <w:tc>
          <w:tcPr>
            <w:tcW w:w="1620" w:type="dxa"/>
            <w:shd w:val="clear" w:color="auto" w:fill="ED7D31" w:themeFill="accent2"/>
          </w:tcPr>
          <w:p w14:paraId="66702F09" w14:textId="5E7C1BDB" w:rsidR="00700C61" w:rsidRDefault="00700C61" w:rsidP="0030438E">
            <w:r>
              <w:t>GRADUATE</w:t>
            </w:r>
          </w:p>
        </w:tc>
      </w:tr>
    </w:tbl>
    <w:p w14:paraId="78BBF8E7" w14:textId="77777777" w:rsidR="0030438E" w:rsidRDefault="0030438E"/>
    <w:p w14:paraId="372935C3" w14:textId="77777777" w:rsidR="00700C61" w:rsidRDefault="00700C61"/>
    <w:p w14:paraId="7615D9E8" w14:textId="77777777" w:rsidR="00700C61" w:rsidRDefault="00700C61"/>
    <w:tbl>
      <w:tblPr>
        <w:tblStyle w:val="TableGrid"/>
        <w:tblW w:w="9985" w:type="dxa"/>
        <w:tblLayout w:type="fixed"/>
        <w:tblLook w:val="04A0" w:firstRow="1" w:lastRow="0" w:firstColumn="1" w:lastColumn="0" w:noHBand="0" w:noVBand="1"/>
      </w:tblPr>
      <w:tblGrid>
        <w:gridCol w:w="2155"/>
        <w:gridCol w:w="2790"/>
        <w:gridCol w:w="2430"/>
        <w:gridCol w:w="2610"/>
      </w:tblGrid>
      <w:tr w:rsidR="00700C61" w14:paraId="1B7189D2" w14:textId="77777777" w:rsidTr="00700C61">
        <w:tc>
          <w:tcPr>
            <w:tcW w:w="2155" w:type="dxa"/>
          </w:tcPr>
          <w:p w14:paraId="326D0A21" w14:textId="4E82F42A" w:rsidR="00700C61" w:rsidRDefault="00700C61" w:rsidP="00850292">
            <w:r>
              <w:t>Summer 2018</w:t>
            </w:r>
          </w:p>
        </w:tc>
        <w:tc>
          <w:tcPr>
            <w:tcW w:w="2790" w:type="dxa"/>
          </w:tcPr>
          <w:p w14:paraId="1C2A62F7" w14:textId="0993FDD0" w:rsidR="00700C61" w:rsidRDefault="00700C61" w:rsidP="00850292">
            <w:r>
              <w:t>Summer 2019</w:t>
            </w:r>
          </w:p>
        </w:tc>
        <w:tc>
          <w:tcPr>
            <w:tcW w:w="2430" w:type="dxa"/>
          </w:tcPr>
          <w:p w14:paraId="21236271" w14:textId="4A6EE63F" w:rsidR="00700C61" w:rsidRDefault="00700C61" w:rsidP="00850292">
            <w:r>
              <w:t>Summer 2020</w:t>
            </w:r>
          </w:p>
        </w:tc>
        <w:tc>
          <w:tcPr>
            <w:tcW w:w="2610" w:type="dxa"/>
          </w:tcPr>
          <w:p w14:paraId="6584522E" w14:textId="4916A973" w:rsidR="00700C61" w:rsidRDefault="00700C61" w:rsidP="00850292">
            <w:r>
              <w:t>Summer 2021</w:t>
            </w:r>
          </w:p>
        </w:tc>
      </w:tr>
      <w:tr w:rsidR="00700C61" w14:paraId="48AB3C97" w14:textId="77777777" w:rsidTr="00700C61">
        <w:tc>
          <w:tcPr>
            <w:tcW w:w="2155" w:type="dxa"/>
            <w:shd w:val="clear" w:color="auto" w:fill="C5E0B3" w:themeFill="accent6" w:themeFillTint="66"/>
          </w:tcPr>
          <w:p w14:paraId="6DC0F7F5" w14:textId="02815F7B" w:rsidR="00700C61" w:rsidRDefault="00700C61" w:rsidP="00850292">
            <w:r>
              <w:t>Pilot Study</w:t>
            </w:r>
          </w:p>
        </w:tc>
        <w:tc>
          <w:tcPr>
            <w:tcW w:w="2790" w:type="dxa"/>
            <w:shd w:val="clear" w:color="auto" w:fill="C5E0B3" w:themeFill="accent6" w:themeFillTint="66"/>
          </w:tcPr>
          <w:p w14:paraId="1EF55476" w14:textId="3838A3F6" w:rsidR="00700C61" w:rsidRDefault="00700C61" w:rsidP="00850292">
            <w:r>
              <w:t>Field Study</w:t>
            </w:r>
          </w:p>
        </w:tc>
        <w:tc>
          <w:tcPr>
            <w:tcW w:w="2430" w:type="dxa"/>
            <w:shd w:val="clear" w:color="auto" w:fill="C5E0B3" w:themeFill="accent6" w:themeFillTint="66"/>
          </w:tcPr>
          <w:p w14:paraId="44B6006B" w14:textId="370A2AC7" w:rsidR="00700C61" w:rsidRDefault="00700C61" w:rsidP="00850292">
            <w:r>
              <w:t>Field Study</w:t>
            </w:r>
          </w:p>
        </w:tc>
        <w:tc>
          <w:tcPr>
            <w:tcW w:w="2610" w:type="dxa"/>
            <w:shd w:val="clear" w:color="auto" w:fill="C5E0B3" w:themeFill="accent6" w:themeFillTint="66"/>
          </w:tcPr>
          <w:p w14:paraId="153AE2A3" w14:textId="0BC8F275" w:rsidR="00700C61" w:rsidRDefault="00700C61" w:rsidP="00850292">
            <w:r>
              <w:t>Field Study</w:t>
            </w:r>
          </w:p>
        </w:tc>
      </w:tr>
      <w:tr w:rsidR="00700C61" w14:paraId="22CDA73E" w14:textId="77777777" w:rsidTr="00700C61">
        <w:tc>
          <w:tcPr>
            <w:tcW w:w="2155" w:type="dxa"/>
            <w:shd w:val="clear" w:color="auto" w:fill="FFE599" w:themeFill="accent4" w:themeFillTint="66"/>
          </w:tcPr>
          <w:p w14:paraId="6C404BDD" w14:textId="77777777" w:rsidR="00700C61" w:rsidRDefault="00700C61" w:rsidP="00850292">
            <w:r>
              <w:t>TA</w:t>
            </w:r>
          </w:p>
        </w:tc>
        <w:tc>
          <w:tcPr>
            <w:tcW w:w="2790" w:type="dxa"/>
            <w:shd w:val="clear" w:color="auto" w:fill="FFE599" w:themeFill="accent4" w:themeFillTint="66"/>
          </w:tcPr>
          <w:p w14:paraId="79AB4369" w14:textId="77777777" w:rsidR="00700C61" w:rsidRDefault="00700C61" w:rsidP="00850292">
            <w:r>
              <w:t>TA</w:t>
            </w:r>
          </w:p>
        </w:tc>
        <w:tc>
          <w:tcPr>
            <w:tcW w:w="2430" w:type="dxa"/>
            <w:shd w:val="clear" w:color="auto" w:fill="FFE599" w:themeFill="accent4" w:themeFillTint="66"/>
          </w:tcPr>
          <w:p w14:paraId="3A46032A" w14:textId="77777777" w:rsidR="00700C61" w:rsidRDefault="00700C61" w:rsidP="00850292">
            <w:r>
              <w:t>TA</w:t>
            </w:r>
          </w:p>
        </w:tc>
        <w:tc>
          <w:tcPr>
            <w:tcW w:w="2610" w:type="dxa"/>
            <w:shd w:val="clear" w:color="auto" w:fill="FFE599" w:themeFill="accent4" w:themeFillTint="66"/>
          </w:tcPr>
          <w:p w14:paraId="2AF42B04" w14:textId="77777777" w:rsidR="00700C61" w:rsidRDefault="00700C61" w:rsidP="00850292">
            <w:r>
              <w:t>TA</w:t>
            </w:r>
          </w:p>
        </w:tc>
      </w:tr>
      <w:tr w:rsidR="00700C61" w14:paraId="13441D6A" w14:textId="77777777" w:rsidTr="00700C61">
        <w:tc>
          <w:tcPr>
            <w:tcW w:w="2155" w:type="dxa"/>
            <w:shd w:val="clear" w:color="auto" w:fill="DBDBDB" w:themeFill="accent3" w:themeFillTint="66"/>
          </w:tcPr>
          <w:p w14:paraId="4695CD90" w14:textId="59B626F3" w:rsidR="00700C61" w:rsidRDefault="00700C61" w:rsidP="00850292">
            <w:r>
              <w:t>3 Credits</w:t>
            </w:r>
          </w:p>
        </w:tc>
        <w:tc>
          <w:tcPr>
            <w:tcW w:w="2790" w:type="dxa"/>
            <w:shd w:val="clear" w:color="auto" w:fill="DBDBDB" w:themeFill="accent3" w:themeFillTint="66"/>
          </w:tcPr>
          <w:p w14:paraId="7BFBF78F" w14:textId="6AD02C63" w:rsidR="00700C61" w:rsidRDefault="00700C61" w:rsidP="00850292">
            <w:r>
              <w:t>3 Credits</w:t>
            </w:r>
          </w:p>
        </w:tc>
        <w:tc>
          <w:tcPr>
            <w:tcW w:w="2430" w:type="dxa"/>
            <w:shd w:val="clear" w:color="auto" w:fill="DBDBDB" w:themeFill="accent3" w:themeFillTint="66"/>
          </w:tcPr>
          <w:p w14:paraId="0C551885" w14:textId="73E8FB25" w:rsidR="00700C61" w:rsidRDefault="00700C61" w:rsidP="00850292">
            <w:r>
              <w:t>3 Credits</w:t>
            </w:r>
          </w:p>
        </w:tc>
        <w:tc>
          <w:tcPr>
            <w:tcW w:w="2610" w:type="dxa"/>
            <w:shd w:val="clear" w:color="auto" w:fill="DBDBDB" w:themeFill="accent3" w:themeFillTint="66"/>
          </w:tcPr>
          <w:p w14:paraId="379A6BA0" w14:textId="7AE2708C" w:rsidR="00700C61" w:rsidRDefault="00700C61" w:rsidP="00850292">
            <w:r>
              <w:t>3 Credits</w:t>
            </w:r>
          </w:p>
        </w:tc>
      </w:tr>
    </w:tbl>
    <w:p w14:paraId="65E23736" w14:textId="77777777" w:rsidR="00700C61" w:rsidRDefault="00700C61"/>
    <w:sectPr w:rsidR="00700C61" w:rsidSect="007D2E28">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0B91A" w14:textId="77777777" w:rsidR="00072680" w:rsidRDefault="00072680" w:rsidP="00AF084D">
      <w:r>
        <w:separator/>
      </w:r>
    </w:p>
  </w:endnote>
  <w:endnote w:type="continuationSeparator" w:id="0">
    <w:p w14:paraId="75001EE0" w14:textId="77777777" w:rsidR="00072680" w:rsidRDefault="00072680" w:rsidP="00AF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53B16" w14:textId="77777777" w:rsidR="00072680" w:rsidRDefault="00072680" w:rsidP="00AF084D">
      <w:r>
        <w:separator/>
      </w:r>
    </w:p>
  </w:footnote>
  <w:footnote w:type="continuationSeparator" w:id="0">
    <w:p w14:paraId="0E9A0CF4" w14:textId="77777777" w:rsidR="00072680" w:rsidRDefault="00072680" w:rsidP="00AF0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545011"/>
      <w:docPartObj>
        <w:docPartGallery w:val="Page Numbers (Top of Page)"/>
        <w:docPartUnique/>
      </w:docPartObj>
    </w:sdtPr>
    <w:sdtEndPr>
      <w:rPr>
        <w:noProof/>
      </w:rPr>
    </w:sdtEndPr>
    <w:sdtContent>
      <w:p w14:paraId="4A579D49" w14:textId="2968D960" w:rsidR="00E963AC" w:rsidRDefault="00E963AC">
        <w:pPr>
          <w:pStyle w:val="Header"/>
          <w:jc w:val="right"/>
        </w:pPr>
        <w:r>
          <w:fldChar w:fldCharType="begin"/>
        </w:r>
        <w:r>
          <w:instrText xml:space="preserve"> PAGE   \* MERGEFORMAT </w:instrText>
        </w:r>
        <w:r>
          <w:fldChar w:fldCharType="separate"/>
        </w:r>
        <w:r w:rsidR="008D3D1D">
          <w:rPr>
            <w:noProof/>
          </w:rPr>
          <w:t>18</w:t>
        </w:r>
        <w:r>
          <w:rPr>
            <w:noProof/>
          </w:rPr>
          <w:fldChar w:fldCharType="end"/>
        </w:r>
      </w:p>
    </w:sdtContent>
  </w:sdt>
  <w:p w14:paraId="289660DC" w14:textId="77777777" w:rsidR="00E963AC" w:rsidRDefault="00E963AC">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erbach, Ezra">
    <w15:presenceInfo w15:providerId="AD" w15:userId="S-1-5-21-954284688-1175200462-1540833222-6039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6E"/>
    <w:rsid w:val="00000C90"/>
    <w:rsid w:val="00016516"/>
    <w:rsid w:val="000213B0"/>
    <w:rsid w:val="0002675C"/>
    <w:rsid w:val="00031549"/>
    <w:rsid w:val="00037305"/>
    <w:rsid w:val="0004149F"/>
    <w:rsid w:val="00064C35"/>
    <w:rsid w:val="00065148"/>
    <w:rsid w:val="00070806"/>
    <w:rsid w:val="00072680"/>
    <w:rsid w:val="0007280E"/>
    <w:rsid w:val="000A03BF"/>
    <w:rsid w:val="000B3B4B"/>
    <w:rsid w:val="000D4440"/>
    <w:rsid w:val="000F678A"/>
    <w:rsid w:val="001008A0"/>
    <w:rsid w:val="00184848"/>
    <w:rsid w:val="001A0CE2"/>
    <w:rsid w:val="001C57A7"/>
    <w:rsid w:val="001C7412"/>
    <w:rsid w:val="001E6D80"/>
    <w:rsid w:val="001F4B98"/>
    <w:rsid w:val="00200A48"/>
    <w:rsid w:val="00226B85"/>
    <w:rsid w:val="00227C72"/>
    <w:rsid w:val="00270565"/>
    <w:rsid w:val="00284E7C"/>
    <w:rsid w:val="00292101"/>
    <w:rsid w:val="00297F3A"/>
    <w:rsid w:val="002B6BE4"/>
    <w:rsid w:val="002D3E04"/>
    <w:rsid w:val="002F3B47"/>
    <w:rsid w:val="0030438E"/>
    <w:rsid w:val="003235D1"/>
    <w:rsid w:val="00342143"/>
    <w:rsid w:val="00351E1F"/>
    <w:rsid w:val="003568EC"/>
    <w:rsid w:val="00375F90"/>
    <w:rsid w:val="003807B9"/>
    <w:rsid w:val="003953FB"/>
    <w:rsid w:val="003B4D4A"/>
    <w:rsid w:val="003E0251"/>
    <w:rsid w:val="003E0CB8"/>
    <w:rsid w:val="003F53A1"/>
    <w:rsid w:val="003F79C4"/>
    <w:rsid w:val="00453787"/>
    <w:rsid w:val="00456C45"/>
    <w:rsid w:val="004627F9"/>
    <w:rsid w:val="0046456D"/>
    <w:rsid w:val="004650E3"/>
    <w:rsid w:val="00466641"/>
    <w:rsid w:val="00485C96"/>
    <w:rsid w:val="00487A6D"/>
    <w:rsid w:val="00490764"/>
    <w:rsid w:val="004A09C5"/>
    <w:rsid w:val="004A6D82"/>
    <w:rsid w:val="004B2BC3"/>
    <w:rsid w:val="004C61E5"/>
    <w:rsid w:val="004E773B"/>
    <w:rsid w:val="00514B6E"/>
    <w:rsid w:val="00517996"/>
    <w:rsid w:val="00525505"/>
    <w:rsid w:val="0053116D"/>
    <w:rsid w:val="00542735"/>
    <w:rsid w:val="00565A68"/>
    <w:rsid w:val="00570C97"/>
    <w:rsid w:val="005A2926"/>
    <w:rsid w:val="005F32D1"/>
    <w:rsid w:val="005F5EB7"/>
    <w:rsid w:val="00623F25"/>
    <w:rsid w:val="00627B6E"/>
    <w:rsid w:val="00644987"/>
    <w:rsid w:val="0067164F"/>
    <w:rsid w:val="00684E3B"/>
    <w:rsid w:val="00686C37"/>
    <w:rsid w:val="00696089"/>
    <w:rsid w:val="006A1562"/>
    <w:rsid w:val="006F0897"/>
    <w:rsid w:val="00700523"/>
    <w:rsid w:val="00700C61"/>
    <w:rsid w:val="007015DC"/>
    <w:rsid w:val="00703FF7"/>
    <w:rsid w:val="0075253F"/>
    <w:rsid w:val="00770A75"/>
    <w:rsid w:val="00774DD0"/>
    <w:rsid w:val="007914C3"/>
    <w:rsid w:val="007B4E93"/>
    <w:rsid w:val="007D2E28"/>
    <w:rsid w:val="00803FE4"/>
    <w:rsid w:val="00814158"/>
    <w:rsid w:val="00850292"/>
    <w:rsid w:val="008638CD"/>
    <w:rsid w:val="00883574"/>
    <w:rsid w:val="008C374A"/>
    <w:rsid w:val="008D3D1D"/>
    <w:rsid w:val="008D6542"/>
    <w:rsid w:val="00913A6D"/>
    <w:rsid w:val="009311E4"/>
    <w:rsid w:val="00937E72"/>
    <w:rsid w:val="0095127E"/>
    <w:rsid w:val="00964EC6"/>
    <w:rsid w:val="00966A48"/>
    <w:rsid w:val="00970AE9"/>
    <w:rsid w:val="009721C3"/>
    <w:rsid w:val="00981A66"/>
    <w:rsid w:val="0098444B"/>
    <w:rsid w:val="009B0BD2"/>
    <w:rsid w:val="009C628C"/>
    <w:rsid w:val="009E7283"/>
    <w:rsid w:val="009E7846"/>
    <w:rsid w:val="00A14DC0"/>
    <w:rsid w:val="00A40F8B"/>
    <w:rsid w:val="00A47016"/>
    <w:rsid w:val="00A60C45"/>
    <w:rsid w:val="00A6258D"/>
    <w:rsid w:val="00A71A11"/>
    <w:rsid w:val="00A7690C"/>
    <w:rsid w:val="00A818CA"/>
    <w:rsid w:val="00A90B19"/>
    <w:rsid w:val="00A91E0F"/>
    <w:rsid w:val="00A9225F"/>
    <w:rsid w:val="00AA5E2F"/>
    <w:rsid w:val="00AB331A"/>
    <w:rsid w:val="00AB41D3"/>
    <w:rsid w:val="00AD0265"/>
    <w:rsid w:val="00AE546B"/>
    <w:rsid w:val="00AE5A34"/>
    <w:rsid w:val="00AE76C4"/>
    <w:rsid w:val="00AF084D"/>
    <w:rsid w:val="00B00D24"/>
    <w:rsid w:val="00B0556B"/>
    <w:rsid w:val="00B647E9"/>
    <w:rsid w:val="00B93EE1"/>
    <w:rsid w:val="00BA284F"/>
    <w:rsid w:val="00BC7555"/>
    <w:rsid w:val="00C05C4B"/>
    <w:rsid w:val="00C1397F"/>
    <w:rsid w:val="00C40D8E"/>
    <w:rsid w:val="00C42F90"/>
    <w:rsid w:val="00C445B8"/>
    <w:rsid w:val="00C5161F"/>
    <w:rsid w:val="00C720CA"/>
    <w:rsid w:val="00C75687"/>
    <w:rsid w:val="00C80502"/>
    <w:rsid w:val="00C85919"/>
    <w:rsid w:val="00C921F2"/>
    <w:rsid w:val="00CA7931"/>
    <w:rsid w:val="00CB28C4"/>
    <w:rsid w:val="00CD70D3"/>
    <w:rsid w:val="00D14EAA"/>
    <w:rsid w:val="00D1522E"/>
    <w:rsid w:val="00D20905"/>
    <w:rsid w:val="00D356F6"/>
    <w:rsid w:val="00D452EA"/>
    <w:rsid w:val="00D54B11"/>
    <w:rsid w:val="00D72825"/>
    <w:rsid w:val="00D93999"/>
    <w:rsid w:val="00D975E6"/>
    <w:rsid w:val="00DB751B"/>
    <w:rsid w:val="00DD3A11"/>
    <w:rsid w:val="00E01107"/>
    <w:rsid w:val="00E12FB5"/>
    <w:rsid w:val="00E25CBD"/>
    <w:rsid w:val="00E467DF"/>
    <w:rsid w:val="00E74A15"/>
    <w:rsid w:val="00E93F91"/>
    <w:rsid w:val="00E963AC"/>
    <w:rsid w:val="00EA0D3B"/>
    <w:rsid w:val="00EA2FDF"/>
    <w:rsid w:val="00EE5A55"/>
    <w:rsid w:val="00EF14A8"/>
    <w:rsid w:val="00EF59AA"/>
    <w:rsid w:val="00F0128A"/>
    <w:rsid w:val="00F0514D"/>
    <w:rsid w:val="00F169C0"/>
    <w:rsid w:val="00F204CD"/>
    <w:rsid w:val="00FA22A4"/>
    <w:rsid w:val="00FA3A11"/>
    <w:rsid w:val="00FE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61B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B6E"/>
    <w:rPr>
      <w:rFonts w:ascii="Times New Roman" w:hAnsi="Times New Roman" w:cs="Times New Roman"/>
    </w:rPr>
  </w:style>
  <w:style w:type="paragraph" w:styleId="Heading1">
    <w:name w:val="heading 1"/>
    <w:basedOn w:val="Normal"/>
    <w:link w:val="Heading1Char"/>
    <w:uiPriority w:val="9"/>
    <w:qFormat/>
    <w:rsid w:val="00065148"/>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BA28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1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A284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1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1562"/>
    <w:rPr>
      <w:color w:val="0000FF"/>
      <w:u w:val="single"/>
    </w:rPr>
  </w:style>
  <w:style w:type="character" w:customStyle="1" w:styleId="apple-converted-space">
    <w:name w:val="apple-converted-space"/>
    <w:basedOn w:val="DefaultParagraphFont"/>
    <w:rsid w:val="006A1562"/>
  </w:style>
  <w:style w:type="character" w:styleId="FollowedHyperlink">
    <w:name w:val="FollowedHyperlink"/>
    <w:basedOn w:val="DefaultParagraphFont"/>
    <w:uiPriority w:val="99"/>
    <w:semiHidden/>
    <w:unhideWhenUsed/>
    <w:rsid w:val="006A1562"/>
    <w:rPr>
      <w:color w:val="954F72" w:themeColor="followedHyperlink"/>
      <w:u w:val="single"/>
    </w:rPr>
  </w:style>
  <w:style w:type="paragraph" w:styleId="NormalWeb">
    <w:name w:val="Normal (Web)"/>
    <w:basedOn w:val="Normal"/>
    <w:uiPriority w:val="99"/>
    <w:unhideWhenUsed/>
    <w:rsid w:val="00E74A15"/>
    <w:pPr>
      <w:spacing w:before="100" w:beforeAutospacing="1" w:after="100" w:afterAutospacing="1"/>
    </w:pPr>
  </w:style>
  <w:style w:type="paragraph" w:customStyle="1" w:styleId="p1">
    <w:name w:val="p1"/>
    <w:basedOn w:val="Normal"/>
    <w:rsid w:val="004A09C5"/>
    <w:rPr>
      <w:rFonts w:ascii="Times" w:hAnsi="Times"/>
      <w:sz w:val="13"/>
      <w:szCs w:val="13"/>
    </w:rPr>
  </w:style>
  <w:style w:type="paragraph" w:styleId="Header">
    <w:name w:val="header"/>
    <w:basedOn w:val="Normal"/>
    <w:link w:val="HeaderChar"/>
    <w:uiPriority w:val="99"/>
    <w:unhideWhenUsed/>
    <w:rsid w:val="00AF084D"/>
    <w:pPr>
      <w:tabs>
        <w:tab w:val="center" w:pos="4680"/>
        <w:tab w:val="right" w:pos="9360"/>
      </w:tabs>
    </w:pPr>
  </w:style>
  <w:style w:type="character" w:customStyle="1" w:styleId="HeaderChar">
    <w:name w:val="Header Char"/>
    <w:basedOn w:val="DefaultParagraphFont"/>
    <w:link w:val="Header"/>
    <w:uiPriority w:val="99"/>
    <w:rsid w:val="00AF084D"/>
    <w:rPr>
      <w:rFonts w:ascii="Times New Roman" w:hAnsi="Times New Roman" w:cs="Times New Roman"/>
    </w:rPr>
  </w:style>
  <w:style w:type="paragraph" w:styleId="Footer">
    <w:name w:val="footer"/>
    <w:basedOn w:val="Normal"/>
    <w:link w:val="FooterChar"/>
    <w:uiPriority w:val="99"/>
    <w:unhideWhenUsed/>
    <w:rsid w:val="00AF084D"/>
    <w:pPr>
      <w:tabs>
        <w:tab w:val="center" w:pos="4680"/>
        <w:tab w:val="right" w:pos="9360"/>
      </w:tabs>
    </w:pPr>
  </w:style>
  <w:style w:type="character" w:customStyle="1" w:styleId="FooterChar">
    <w:name w:val="Footer Char"/>
    <w:basedOn w:val="DefaultParagraphFont"/>
    <w:link w:val="Footer"/>
    <w:uiPriority w:val="99"/>
    <w:rsid w:val="00AF084D"/>
    <w:rPr>
      <w:rFonts w:ascii="Times New Roman" w:hAnsi="Times New Roman" w:cs="Times New Roman"/>
    </w:rPr>
  </w:style>
  <w:style w:type="paragraph" w:styleId="BalloonText">
    <w:name w:val="Balloon Text"/>
    <w:basedOn w:val="Normal"/>
    <w:link w:val="BalloonTextChar"/>
    <w:uiPriority w:val="99"/>
    <w:semiHidden/>
    <w:unhideWhenUsed/>
    <w:rsid w:val="00BC7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5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3844">
      <w:bodyDiv w:val="1"/>
      <w:marLeft w:val="0"/>
      <w:marRight w:val="0"/>
      <w:marTop w:val="0"/>
      <w:marBottom w:val="0"/>
      <w:divBdr>
        <w:top w:val="none" w:sz="0" w:space="0" w:color="auto"/>
        <w:left w:val="none" w:sz="0" w:space="0" w:color="auto"/>
        <w:bottom w:val="none" w:sz="0" w:space="0" w:color="auto"/>
        <w:right w:val="none" w:sz="0" w:space="0" w:color="auto"/>
      </w:divBdr>
    </w:div>
    <w:div w:id="96096537">
      <w:bodyDiv w:val="1"/>
      <w:marLeft w:val="0"/>
      <w:marRight w:val="0"/>
      <w:marTop w:val="0"/>
      <w:marBottom w:val="0"/>
      <w:divBdr>
        <w:top w:val="none" w:sz="0" w:space="0" w:color="auto"/>
        <w:left w:val="none" w:sz="0" w:space="0" w:color="auto"/>
        <w:bottom w:val="none" w:sz="0" w:space="0" w:color="auto"/>
        <w:right w:val="none" w:sz="0" w:space="0" w:color="auto"/>
      </w:divBdr>
    </w:div>
    <w:div w:id="153254971">
      <w:bodyDiv w:val="1"/>
      <w:marLeft w:val="0"/>
      <w:marRight w:val="0"/>
      <w:marTop w:val="0"/>
      <w:marBottom w:val="0"/>
      <w:divBdr>
        <w:top w:val="none" w:sz="0" w:space="0" w:color="auto"/>
        <w:left w:val="none" w:sz="0" w:space="0" w:color="auto"/>
        <w:bottom w:val="none" w:sz="0" w:space="0" w:color="auto"/>
        <w:right w:val="none" w:sz="0" w:space="0" w:color="auto"/>
      </w:divBdr>
    </w:div>
    <w:div w:id="287014014">
      <w:bodyDiv w:val="1"/>
      <w:marLeft w:val="0"/>
      <w:marRight w:val="0"/>
      <w:marTop w:val="0"/>
      <w:marBottom w:val="0"/>
      <w:divBdr>
        <w:top w:val="none" w:sz="0" w:space="0" w:color="auto"/>
        <w:left w:val="none" w:sz="0" w:space="0" w:color="auto"/>
        <w:bottom w:val="none" w:sz="0" w:space="0" w:color="auto"/>
        <w:right w:val="none" w:sz="0" w:space="0" w:color="auto"/>
      </w:divBdr>
    </w:div>
    <w:div w:id="888348174">
      <w:bodyDiv w:val="1"/>
      <w:marLeft w:val="0"/>
      <w:marRight w:val="0"/>
      <w:marTop w:val="0"/>
      <w:marBottom w:val="0"/>
      <w:divBdr>
        <w:top w:val="none" w:sz="0" w:space="0" w:color="auto"/>
        <w:left w:val="none" w:sz="0" w:space="0" w:color="auto"/>
        <w:bottom w:val="none" w:sz="0" w:space="0" w:color="auto"/>
        <w:right w:val="none" w:sz="0" w:space="0" w:color="auto"/>
      </w:divBdr>
      <w:divsChild>
        <w:div w:id="156577810">
          <w:marLeft w:val="0"/>
          <w:marRight w:val="0"/>
          <w:marTop w:val="0"/>
          <w:marBottom w:val="0"/>
          <w:divBdr>
            <w:top w:val="none" w:sz="0" w:space="0" w:color="auto"/>
            <w:left w:val="none" w:sz="0" w:space="0" w:color="auto"/>
            <w:bottom w:val="none" w:sz="0" w:space="0" w:color="auto"/>
            <w:right w:val="none" w:sz="0" w:space="0" w:color="auto"/>
          </w:divBdr>
          <w:divsChild>
            <w:div w:id="434716400">
              <w:marLeft w:val="0"/>
              <w:marRight w:val="0"/>
              <w:marTop w:val="0"/>
              <w:marBottom w:val="0"/>
              <w:divBdr>
                <w:top w:val="none" w:sz="0" w:space="0" w:color="auto"/>
                <w:left w:val="none" w:sz="0" w:space="0" w:color="auto"/>
                <w:bottom w:val="none" w:sz="0" w:space="0" w:color="auto"/>
                <w:right w:val="none" w:sz="0" w:space="0" w:color="auto"/>
              </w:divBdr>
              <w:divsChild>
                <w:div w:id="1629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93155">
      <w:bodyDiv w:val="1"/>
      <w:marLeft w:val="0"/>
      <w:marRight w:val="0"/>
      <w:marTop w:val="0"/>
      <w:marBottom w:val="0"/>
      <w:divBdr>
        <w:top w:val="none" w:sz="0" w:space="0" w:color="auto"/>
        <w:left w:val="none" w:sz="0" w:space="0" w:color="auto"/>
        <w:bottom w:val="none" w:sz="0" w:space="0" w:color="auto"/>
        <w:right w:val="none" w:sz="0" w:space="0" w:color="auto"/>
      </w:divBdr>
    </w:div>
    <w:div w:id="1872254874">
      <w:bodyDiv w:val="1"/>
      <w:marLeft w:val="0"/>
      <w:marRight w:val="0"/>
      <w:marTop w:val="0"/>
      <w:marBottom w:val="0"/>
      <w:divBdr>
        <w:top w:val="none" w:sz="0" w:space="0" w:color="auto"/>
        <w:left w:val="none" w:sz="0" w:space="0" w:color="auto"/>
        <w:bottom w:val="none" w:sz="0" w:space="0" w:color="auto"/>
        <w:right w:val="none" w:sz="0" w:space="0" w:color="auto"/>
      </w:divBdr>
    </w:div>
    <w:div w:id="19023235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s.usda.gov/Quick_Stats/Ag_Overview/stateOverview.php?state=texas"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quickstats.nass.usda.gov/?source_desc=CENSU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73%2Fpnas.1218503110"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cotton.tamu.edu/index.html" TargetMode="External"/><Relationship Id="rId4" Type="http://schemas.openxmlformats.org/officeDocument/2006/relationships/footnotes" Target="footnotes.xml"/><Relationship Id="rId9" Type="http://schemas.openxmlformats.org/officeDocument/2006/relationships/hyperlink" Target="https://doi.org/10.1890%2F02-013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7684</Words>
  <Characters>43805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Auerbach, Ezra Scott - SDSU Student</dc:creator>
  <cp:keywords/>
  <dc:description/>
  <cp:lastModifiedBy>Auerbach, Ezra</cp:lastModifiedBy>
  <cp:revision>2</cp:revision>
  <dcterms:created xsi:type="dcterms:W3CDTF">2018-12-10T17:01:00Z</dcterms:created>
  <dcterms:modified xsi:type="dcterms:W3CDTF">2018-12-10T17:01:00Z</dcterms:modified>
</cp:coreProperties>
</file>